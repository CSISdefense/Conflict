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12C71" w14:textId="77777777" w:rsidR="00DA558A" w:rsidRDefault="00DA558A" w:rsidP="00DA558A">
      <w:pPr>
        <w:rPr>
          <w:rFonts w:ascii="Times New Roman" w:hAnsi="Times New Roman"/>
          <w:b/>
          <w:sz w:val="24"/>
          <w:szCs w:val="24"/>
        </w:rPr>
      </w:pPr>
      <w:r w:rsidRPr="00BB2F42">
        <w:rPr>
          <w:rFonts w:ascii="Times New Roman" w:hAnsi="Times New Roman"/>
          <w:b/>
          <w:sz w:val="24"/>
          <w:szCs w:val="24"/>
        </w:rPr>
        <w:t xml:space="preserve">A </w:t>
      </w:r>
      <w:r w:rsidR="00122C85">
        <w:rPr>
          <w:rFonts w:ascii="Times New Roman" w:hAnsi="Times New Roman"/>
          <w:b/>
          <w:sz w:val="24"/>
          <w:szCs w:val="24"/>
        </w:rPr>
        <w:t>W</w:t>
      </w:r>
      <w:r w:rsidRPr="00BB2F42">
        <w:rPr>
          <w:rFonts w:ascii="Times New Roman" w:hAnsi="Times New Roman"/>
          <w:b/>
          <w:sz w:val="24"/>
          <w:szCs w:val="24"/>
        </w:rPr>
        <w:t xml:space="preserve">orld on </w:t>
      </w:r>
      <w:r w:rsidR="00122C85">
        <w:rPr>
          <w:rFonts w:ascii="Times New Roman" w:hAnsi="Times New Roman"/>
          <w:b/>
          <w:sz w:val="24"/>
          <w:szCs w:val="24"/>
        </w:rPr>
        <w:t>F</w:t>
      </w:r>
      <w:r w:rsidRPr="00BB2F42">
        <w:rPr>
          <w:rFonts w:ascii="Times New Roman" w:hAnsi="Times New Roman"/>
          <w:b/>
          <w:sz w:val="24"/>
          <w:szCs w:val="24"/>
        </w:rPr>
        <w:t xml:space="preserve">ire or </w:t>
      </w:r>
      <w:r w:rsidR="00122C85">
        <w:rPr>
          <w:rFonts w:ascii="Times New Roman" w:hAnsi="Times New Roman"/>
          <w:b/>
          <w:sz w:val="24"/>
          <w:szCs w:val="24"/>
        </w:rPr>
        <w:t>E</w:t>
      </w:r>
      <w:r w:rsidRPr="00BB2F42">
        <w:rPr>
          <w:rFonts w:ascii="Times New Roman" w:hAnsi="Times New Roman"/>
          <w:b/>
          <w:sz w:val="24"/>
          <w:szCs w:val="24"/>
        </w:rPr>
        <w:t xml:space="preserve">choes of the </w:t>
      </w:r>
      <w:r w:rsidR="00122C85">
        <w:rPr>
          <w:rFonts w:ascii="Times New Roman" w:hAnsi="Times New Roman"/>
          <w:b/>
          <w:sz w:val="24"/>
          <w:szCs w:val="24"/>
        </w:rPr>
        <w:t>C</w:t>
      </w:r>
      <w:r w:rsidRPr="00BB2F42">
        <w:rPr>
          <w:rFonts w:ascii="Times New Roman" w:hAnsi="Times New Roman"/>
          <w:b/>
          <w:sz w:val="24"/>
          <w:szCs w:val="24"/>
        </w:rPr>
        <w:t xml:space="preserve">old </w:t>
      </w:r>
      <w:r w:rsidR="00122C85">
        <w:rPr>
          <w:rFonts w:ascii="Times New Roman" w:hAnsi="Times New Roman"/>
          <w:b/>
          <w:sz w:val="24"/>
          <w:szCs w:val="24"/>
        </w:rPr>
        <w:t>W</w:t>
      </w:r>
      <w:r w:rsidRPr="00BB2F42">
        <w:rPr>
          <w:rFonts w:ascii="Times New Roman" w:hAnsi="Times New Roman"/>
          <w:b/>
          <w:sz w:val="24"/>
          <w:szCs w:val="24"/>
        </w:rPr>
        <w:t>ar?</w:t>
      </w:r>
    </w:p>
    <w:p w14:paraId="6522A7BE" w14:textId="77777777" w:rsidR="00122C85" w:rsidRDefault="007F68EF" w:rsidP="00DA558A">
      <w:pPr>
        <w:rPr>
          <w:rFonts w:ascii="Times New Roman" w:hAnsi="Times New Roman"/>
          <w:b/>
          <w:sz w:val="24"/>
          <w:szCs w:val="24"/>
        </w:rPr>
      </w:pPr>
      <w:hyperlink r:id="rId4" w:history="1">
        <w:r w:rsidR="00122C85" w:rsidRPr="00122C85">
          <w:rPr>
            <w:rStyle w:val="Hyperlink"/>
            <w:rFonts w:ascii="Times New Roman" w:hAnsi="Times New Roman"/>
            <w:b/>
            <w:sz w:val="24"/>
            <w:szCs w:val="24"/>
          </w:rPr>
          <w:t>Greg Sanders</w:t>
        </w:r>
      </w:hyperlink>
    </w:p>
    <w:p w14:paraId="7D8A02CE" w14:textId="77777777" w:rsidR="00122C85" w:rsidRPr="00BB2F42" w:rsidRDefault="007F68EF" w:rsidP="00DA558A">
      <w:pPr>
        <w:rPr>
          <w:rFonts w:ascii="Times New Roman" w:hAnsi="Times New Roman"/>
          <w:b/>
          <w:sz w:val="24"/>
          <w:szCs w:val="24"/>
        </w:rPr>
      </w:pPr>
      <w:hyperlink r:id="rId5" w:history="1">
        <w:r w:rsidR="00122C85" w:rsidRPr="00122C85">
          <w:rPr>
            <w:rStyle w:val="Hyperlink"/>
            <w:rFonts w:ascii="Times New Roman" w:hAnsi="Times New Roman"/>
            <w:b/>
            <w:sz w:val="24"/>
            <w:szCs w:val="24"/>
          </w:rPr>
          <w:t>@</w:t>
        </w:r>
        <w:proofErr w:type="spellStart"/>
        <w:r w:rsidR="00122C85" w:rsidRPr="00122C85">
          <w:rPr>
            <w:rStyle w:val="Hyperlink"/>
            <w:rFonts w:ascii="Times New Roman" w:hAnsi="Times New Roman"/>
            <w:b/>
            <w:sz w:val="24"/>
            <w:szCs w:val="24"/>
          </w:rPr>
          <w:t>gregorysanders</w:t>
        </w:r>
        <w:proofErr w:type="spellEnd"/>
      </w:hyperlink>
    </w:p>
    <w:p w14:paraId="329A906C" w14:textId="77777777" w:rsidR="00DA558A" w:rsidRPr="00BB2F42" w:rsidRDefault="00DA558A" w:rsidP="00DA558A">
      <w:pPr>
        <w:rPr>
          <w:rFonts w:ascii="Times New Roman" w:hAnsi="Times New Roman"/>
          <w:sz w:val="24"/>
          <w:szCs w:val="24"/>
        </w:rPr>
      </w:pPr>
    </w:p>
    <w:p w14:paraId="6EA3552D" w14:textId="77777777" w:rsidR="00DA558A" w:rsidRPr="00BB2F42" w:rsidRDefault="00DA558A" w:rsidP="00DA558A">
      <w:pPr>
        <w:rPr>
          <w:rFonts w:ascii="Times New Roman" w:hAnsi="Times New Roman"/>
          <w:sz w:val="24"/>
          <w:szCs w:val="24"/>
        </w:rPr>
      </w:pPr>
      <w:r w:rsidRPr="00BB2F42">
        <w:rPr>
          <w:rFonts w:ascii="Times New Roman" w:hAnsi="Times New Roman"/>
          <w:sz w:val="24"/>
          <w:szCs w:val="24"/>
        </w:rPr>
        <w:t xml:space="preserve">The horrors of the war in Syria, terrorist attacks, burgeoning refugee crises, the annexation of Crimea, and South China Sea disputes </w:t>
      </w:r>
      <w:r w:rsidR="005D5857" w:rsidRPr="00BB2F42">
        <w:rPr>
          <w:rFonts w:ascii="Times New Roman" w:hAnsi="Times New Roman"/>
          <w:sz w:val="24"/>
          <w:szCs w:val="24"/>
        </w:rPr>
        <w:t>continue to prompt</w:t>
      </w:r>
      <w:r w:rsidRPr="00BB2F42">
        <w:rPr>
          <w:rFonts w:ascii="Times New Roman" w:hAnsi="Times New Roman"/>
          <w:sz w:val="24"/>
          <w:szCs w:val="24"/>
        </w:rPr>
        <w:t xml:space="preserve"> fears about the world’s direction. But, earlier this decade, </w:t>
      </w:r>
      <w:hyperlink r:id="rId6" w:history="1">
        <w:r w:rsidRPr="00BB2F42">
          <w:rPr>
            <w:rStyle w:val="Hyperlink"/>
            <w:rFonts w:ascii="Times New Roman" w:hAnsi="Times New Roman"/>
            <w:sz w:val="24"/>
            <w:szCs w:val="24"/>
          </w:rPr>
          <w:t>Steven Pinker</w:t>
        </w:r>
      </w:hyperlink>
      <w:r w:rsidRPr="00BB2F42">
        <w:rPr>
          <w:rFonts w:ascii="Times New Roman" w:hAnsi="Times New Roman"/>
          <w:sz w:val="24"/>
          <w:szCs w:val="24"/>
        </w:rPr>
        <w:t xml:space="preserve"> argued violence was declining with the end of the Cold War and the success of some </w:t>
      </w:r>
      <w:r w:rsidR="005D5857" w:rsidRPr="00BB2F42">
        <w:rPr>
          <w:rFonts w:ascii="Times New Roman" w:hAnsi="Times New Roman"/>
          <w:sz w:val="24"/>
          <w:szCs w:val="24"/>
        </w:rPr>
        <w:t>p</w:t>
      </w:r>
      <w:r w:rsidRPr="00BB2F42">
        <w:rPr>
          <w:rFonts w:ascii="Times New Roman" w:hAnsi="Times New Roman"/>
          <w:sz w:val="24"/>
          <w:szCs w:val="24"/>
        </w:rPr>
        <w:t>eacekeeping efforts. Is that good news story obsolete?</w:t>
      </w:r>
    </w:p>
    <w:p w14:paraId="0B07864D" w14:textId="77777777" w:rsidR="008F7FE3" w:rsidRPr="00BB2F42" w:rsidRDefault="00BE3F05" w:rsidP="00DA558A">
      <w:pPr>
        <w:rPr>
          <w:rFonts w:ascii="Times New Roman" w:hAnsi="Times New Roman"/>
          <w:sz w:val="24"/>
          <w:szCs w:val="24"/>
        </w:rPr>
      </w:pPr>
      <w:r w:rsidRPr="00BB2F42">
        <w:rPr>
          <w:rFonts w:ascii="Times New Roman" w:hAnsi="Times New Roman"/>
          <w:noProof/>
          <w:sz w:val="24"/>
          <w:szCs w:val="24"/>
        </w:rPr>
        <w:drawing>
          <wp:inline distT="0" distB="0" distL="0" distR="0" wp14:anchorId="2A0FD1CF" wp14:editId="3BF0BEDA">
            <wp:extent cx="5486400" cy="2057400"/>
            <wp:effectExtent l="0" t="0" r="0" b="0"/>
            <wp:docPr id="1" name="Picture 1" descr="HSRspl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Rspli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3AB801A1" w14:textId="77777777" w:rsidR="002C1E83" w:rsidRPr="00BB2F42" w:rsidRDefault="002C1E83" w:rsidP="00DA558A">
      <w:pPr>
        <w:rPr>
          <w:rFonts w:ascii="Times New Roman" w:hAnsi="Times New Roman"/>
          <w:sz w:val="24"/>
          <w:szCs w:val="24"/>
        </w:rPr>
      </w:pPr>
    </w:p>
    <w:p w14:paraId="4023462B" w14:textId="77777777" w:rsidR="00DA558A" w:rsidRPr="00BB2F42" w:rsidRDefault="002C1E83" w:rsidP="00DA558A">
      <w:pPr>
        <w:rPr>
          <w:rFonts w:ascii="Times New Roman" w:hAnsi="Times New Roman"/>
          <w:sz w:val="24"/>
          <w:szCs w:val="24"/>
        </w:rPr>
      </w:pPr>
      <w:r w:rsidRPr="00BB2F42">
        <w:rPr>
          <w:rFonts w:ascii="Times New Roman" w:hAnsi="Times New Roman"/>
          <w:sz w:val="24"/>
          <w:szCs w:val="24"/>
        </w:rPr>
        <w:t>Tracking</w:t>
      </w:r>
      <w:r w:rsidR="00DA558A" w:rsidRPr="00BB2F42">
        <w:rPr>
          <w:rFonts w:ascii="Times New Roman" w:hAnsi="Times New Roman"/>
          <w:sz w:val="24"/>
          <w:szCs w:val="24"/>
        </w:rPr>
        <w:t xml:space="preserve"> conflict deaths is difficult, as shown by the gap between </w:t>
      </w:r>
      <w:hyperlink r:id="rId8" w:history="1">
        <w:r w:rsidR="00DA558A" w:rsidRPr="00BB2F42">
          <w:rPr>
            <w:rStyle w:val="Hyperlink"/>
            <w:rFonts w:ascii="Times New Roman" w:hAnsi="Times New Roman"/>
            <w:sz w:val="24"/>
            <w:szCs w:val="24"/>
          </w:rPr>
          <w:t>Human Security Report</w:t>
        </w:r>
      </w:hyperlink>
      <w:r w:rsidR="00DA558A" w:rsidRPr="00BB2F42">
        <w:rPr>
          <w:rFonts w:ascii="Times New Roman" w:hAnsi="Times New Roman"/>
          <w:sz w:val="24"/>
          <w:szCs w:val="24"/>
        </w:rPr>
        <w:t xml:space="preserve"> (HSR) and </w:t>
      </w:r>
      <w:hyperlink r:id="rId9" w:history="1">
        <w:r w:rsidR="00DA558A" w:rsidRPr="00BB2F42">
          <w:rPr>
            <w:rStyle w:val="Hyperlink"/>
            <w:rFonts w:ascii="Times New Roman" w:hAnsi="Times New Roman"/>
            <w:sz w:val="24"/>
            <w:szCs w:val="24"/>
          </w:rPr>
          <w:t>Uppsala Conflict Data Program</w:t>
        </w:r>
      </w:hyperlink>
      <w:r w:rsidR="00DA558A" w:rsidRPr="00BB2F42">
        <w:rPr>
          <w:rFonts w:ascii="Times New Roman" w:hAnsi="Times New Roman"/>
          <w:sz w:val="24"/>
          <w:szCs w:val="24"/>
        </w:rPr>
        <w:t xml:space="preserve"> (UCDP) data. </w:t>
      </w:r>
      <w:r w:rsidRPr="00BB2F42">
        <w:rPr>
          <w:rFonts w:ascii="Times New Roman" w:hAnsi="Times New Roman"/>
          <w:sz w:val="24"/>
          <w:szCs w:val="24"/>
        </w:rPr>
        <w:t>The enormity and complexity of Syria’s ongoing civil war makes it particularly hard to measure</w:t>
      </w:r>
      <w:r w:rsidR="00DA558A" w:rsidRPr="00BB2F42">
        <w:rPr>
          <w:rFonts w:ascii="Times New Roman" w:hAnsi="Times New Roman"/>
          <w:sz w:val="24"/>
          <w:szCs w:val="24"/>
        </w:rPr>
        <w:t xml:space="preserve">. However, certain regional trends are clear. </w:t>
      </w:r>
      <w:hyperlink r:id="rId10" w:history="1">
        <w:r w:rsidR="00DA558A" w:rsidRPr="00BB2F42">
          <w:rPr>
            <w:rStyle w:val="Hyperlink"/>
            <w:rFonts w:ascii="Times New Roman" w:hAnsi="Times New Roman"/>
            <w:sz w:val="24"/>
            <w:szCs w:val="24"/>
          </w:rPr>
          <w:t>Terrorism in aggregate has skyrocketed</w:t>
        </w:r>
      </w:hyperlink>
      <w:r w:rsidR="00DA558A" w:rsidRPr="00BB2F42">
        <w:rPr>
          <w:rFonts w:ascii="Times New Roman" w:hAnsi="Times New Roman"/>
          <w:sz w:val="24"/>
          <w:szCs w:val="24"/>
        </w:rPr>
        <w:t xml:space="preserve"> in countries in conflict, especially in Africa and the Middle East. </w:t>
      </w:r>
      <w:r w:rsidR="005D5857" w:rsidRPr="00BB2F42">
        <w:rPr>
          <w:rFonts w:ascii="Times New Roman" w:hAnsi="Times New Roman"/>
          <w:sz w:val="24"/>
          <w:szCs w:val="24"/>
        </w:rPr>
        <w:t>More than 80</w:t>
      </w:r>
      <w:r w:rsidR="00DA558A" w:rsidRPr="00BB2F42">
        <w:rPr>
          <w:rFonts w:ascii="Times New Roman" w:hAnsi="Times New Roman"/>
          <w:sz w:val="24"/>
          <w:szCs w:val="24"/>
        </w:rPr>
        <w:t xml:space="preserve"> percent of the terrorism losses and </w:t>
      </w:r>
      <w:r w:rsidR="005D5857" w:rsidRPr="00BB2F42">
        <w:rPr>
          <w:rFonts w:ascii="Times New Roman" w:hAnsi="Times New Roman"/>
          <w:sz w:val="24"/>
          <w:szCs w:val="24"/>
        </w:rPr>
        <w:t>90</w:t>
      </w:r>
      <w:r w:rsidR="00DA558A" w:rsidRPr="00BB2F42">
        <w:rPr>
          <w:rFonts w:ascii="Times New Roman" w:hAnsi="Times New Roman"/>
          <w:sz w:val="24"/>
          <w:szCs w:val="24"/>
        </w:rPr>
        <w:t xml:space="preserve"> percent of the battlefield deaths occurred in eight countries: Iraq, Nigeria, Afghanistan, Syria, Pakistan, Somalia, Ukraine, and Yemen. </w:t>
      </w:r>
      <w:r w:rsidR="00351FD9" w:rsidRPr="00BB2F42">
        <w:rPr>
          <w:rFonts w:ascii="Times New Roman" w:hAnsi="Times New Roman"/>
          <w:sz w:val="24"/>
          <w:szCs w:val="24"/>
        </w:rPr>
        <w:t>Despite these conflicts, battlefield deaths on a regional and global level remain well below the tolls of the 1980s, a change the Human Security Report attributes in large part decreasing numbers of interstate conflicts and the end of the Cold War.</w:t>
      </w:r>
    </w:p>
    <w:p w14:paraId="2447C0CE" w14:textId="77777777" w:rsidR="00DA558A" w:rsidRPr="00BB2F42" w:rsidRDefault="00DA558A" w:rsidP="00DA558A">
      <w:pPr>
        <w:rPr>
          <w:rFonts w:ascii="Times New Roman" w:hAnsi="Times New Roman"/>
          <w:sz w:val="24"/>
          <w:szCs w:val="24"/>
        </w:rPr>
      </w:pPr>
    </w:p>
    <w:p w14:paraId="32D412FC" w14:textId="17BE698A" w:rsidR="00815E8B" w:rsidRDefault="00DA558A" w:rsidP="00DA558A">
      <w:pPr>
        <w:rPr>
          <w:ins w:id="0" w:author="Greg Sanders" w:date="2015-12-15T15:58:00Z"/>
          <w:rFonts w:ascii="Times New Roman" w:hAnsi="Times New Roman"/>
          <w:sz w:val="24"/>
          <w:szCs w:val="24"/>
        </w:rPr>
      </w:pPr>
      <w:r w:rsidRPr="00BB2F42">
        <w:rPr>
          <w:rFonts w:ascii="Times New Roman" w:hAnsi="Times New Roman"/>
          <w:sz w:val="24"/>
          <w:szCs w:val="24"/>
        </w:rPr>
        <w:t xml:space="preserve">We know the 2015 data will include the ceasefire in Ukraine, direct Russian intervention in Syria, and the </w:t>
      </w:r>
      <w:del w:id="1" w:author="Melissa Dalton" w:date="2015-12-15T13:21:00Z">
        <w:r w:rsidRPr="00BB2F42" w:rsidDel="00A44870">
          <w:rPr>
            <w:rFonts w:ascii="Times New Roman" w:hAnsi="Times New Roman"/>
            <w:sz w:val="24"/>
            <w:szCs w:val="24"/>
          </w:rPr>
          <w:delText xml:space="preserve">metastasization </w:delText>
        </w:r>
      </w:del>
      <w:ins w:id="2" w:author="Melissa Dalton" w:date="2015-12-15T13:21:00Z">
        <w:r w:rsidR="00A44870">
          <w:rPr>
            <w:rFonts w:ascii="Times New Roman" w:hAnsi="Times New Roman"/>
            <w:sz w:val="24"/>
            <w:szCs w:val="24"/>
          </w:rPr>
          <w:t>metastasizing</w:t>
        </w:r>
        <w:r w:rsidR="00A44870" w:rsidRPr="00BB2F42">
          <w:rPr>
            <w:rFonts w:ascii="Times New Roman" w:hAnsi="Times New Roman"/>
            <w:sz w:val="24"/>
            <w:szCs w:val="24"/>
          </w:rPr>
          <w:t xml:space="preserve"> </w:t>
        </w:r>
      </w:ins>
      <w:r w:rsidRPr="00BB2F42">
        <w:rPr>
          <w:rFonts w:ascii="Times New Roman" w:hAnsi="Times New Roman"/>
          <w:sz w:val="24"/>
          <w:szCs w:val="24"/>
        </w:rPr>
        <w:t xml:space="preserve">of ISIS terrorism beyond Iraq and Syria. </w:t>
      </w:r>
      <w:r w:rsidR="00882DA7" w:rsidRPr="00BB2F42">
        <w:rPr>
          <w:rFonts w:ascii="Times New Roman" w:hAnsi="Times New Roman"/>
          <w:sz w:val="24"/>
          <w:szCs w:val="24"/>
        </w:rPr>
        <w:t xml:space="preserve">While the global death toll in 2015 will likely remain below half that of three decades ago, </w:t>
      </w:r>
      <w:del w:id="3" w:author="Melissa Dalton" w:date="2015-12-15T13:22:00Z">
        <w:r w:rsidR="00882DA7" w:rsidRPr="00BB2F42" w:rsidDel="00A44870">
          <w:rPr>
            <w:rFonts w:ascii="Times New Roman" w:hAnsi="Times New Roman"/>
            <w:sz w:val="24"/>
            <w:szCs w:val="24"/>
          </w:rPr>
          <w:delText xml:space="preserve">huge </w:delText>
        </w:r>
      </w:del>
      <w:ins w:id="4" w:author="Melissa Dalton" w:date="2015-12-15T13:22:00Z">
        <w:r w:rsidR="00A44870">
          <w:rPr>
            <w:rFonts w:ascii="Times New Roman" w:hAnsi="Times New Roman"/>
            <w:sz w:val="24"/>
            <w:szCs w:val="24"/>
          </w:rPr>
          <w:t>significant</w:t>
        </w:r>
        <w:r w:rsidR="00A44870" w:rsidRPr="00BB2F42">
          <w:rPr>
            <w:rFonts w:ascii="Times New Roman" w:hAnsi="Times New Roman"/>
            <w:sz w:val="24"/>
            <w:szCs w:val="24"/>
          </w:rPr>
          <w:t xml:space="preserve"> </w:t>
        </w:r>
      </w:ins>
      <w:r w:rsidR="00882DA7" w:rsidRPr="00BB2F42">
        <w:rPr>
          <w:rFonts w:ascii="Times New Roman" w:hAnsi="Times New Roman"/>
          <w:sz w:val="24"/>
          <w:szCs w:val="24"/>
        </w:rPr>
        <w:t>unknowns remain</w:t>
      </w:r>
      <w:ins w:id="5" w:author="Melissa Dalton" w:date="2015-12-15T13:22:00Z">
        <w:r w:rsidR="00A44870">
          <w:rPr>
            <w:rFonts w:ascii="Times New Roman" w:hAnsi="Times New Roman"/>
            <w:sz w:val="24"/>
            <w:szCs w:val="24"/>
          </w:rPr>
          <w:t>,</w:t>
        </w:r>
      </w:ins>
      <w:del w:id="6" w:author="Melissa Dalton" w:date="2015-12-15T13:21:00Z">
        <w:r w:rsidR="00882DA7" w:rsidRPr="00BB2F42" w:rsidDel="00A44870">
          <w:rPr>
            <w:rFonts w:ascii="Times New Roman" w:hAnsi="Times New Roman"/>
            <w:sz w:val="24"/>
            <w:szCs w:val="24"/>
          </w:rPr>
          <w:delText>:</w:delText>
        </w:r>
      </w:del>
      <w:r w:rsidR="00882DA7" w:rsidRPr="00BB2F42">
        <w:rPr>
          <w:rFonts w:ascii="Times New Roman" w:hAnsi="Times New Roman"/>
          <w:sz w:val="24"/>
          <w:szCs w:val="24"/>
        </w:rPr>
        <w:t xml:space="preserve">  </w:t>
      </w:r>
      <w:r w:rsidRPr="00BB2F42">
        <w:rPr>
          <w:rFonts w:ascii="Times New Roman" w:hAnsi="Times New Roman"/>
          <w:sz w:val="24"/>
          <w:szCs w:val="24"/>
        </w:rPr>
        <w:t xml:space="preserve"> </w:t>
      </w:r>
      <w:commentRangeStart w:id="7"/>
      <w:r w:rsidRPr="00BB2F42">
        <w:rPr>
          <w:rFonts w:ascii="Times New Roman" w:hAnsi="Times New Roman"/>
          <w:sz w:val="24"/>
          <w:szCs w:val="24"/>
        </w:rPr>
        <w:t>W</w:t>
      </w:r>
      <w:commentRangeEnd w:id="7"/>
      <w:r w:rsidR="00690F05">
        <w:rPr>
          <w:rStyle w:val="CommentReference"/>
        </w:rPr>
        <w:commentReference w:id="7"/>
      </w:r>
      <w:r w:rsidRPr="00BB2F42">
        <w:rPr>
          <w:rFonts w:ascii="Times New Roman" w:hAnsi="Times New Roman"/>
          <w:sz w:val="24"/>
          <w:szCs w:val="24"/>
        </w:rPr>
        <w:t>ill the absence of proxy conflict help Nigeria move toward peace despite transnational terrorist ties?  Will ISIS terrorism against Russia and NATO civilians prompt cooperation on deescalating Syria's civil war or prompt doubling down on preferred outcomes?</w:t>
      </w:r>
      <w:ins w:id="8" w:author="Greg Sanders" w:date="2015-12-15T16:58:00Z">
        <w:r w:rsidR="00D72B7F">
          <w:rPr>
            <w:rFonts w:ascii="Times New Roman" w:hAnsi="Times New Roman"/>
            <w:sz w:val="24"/>
            <w:szCs w:val="24"/>
          </w:rPr>
          <w:t xml:space="preserve"> </w:t>
        </w:r>
      </w:ins>
      <w:ins w:id="9" w:author="Greg Sanders" w:date="2015-12-15T17:09:00Z">
        <w:r w:rsidR="00917D12">
          <w:rPr>
            <w:rFonts w:ascii="Times New Roman" w:hAnsi="Times New Roman"/>
            <w:sz w:val="24"/>
            <w:szCs w:val="24"/>
          </w:rPr>
          <w:t xml:space="preserve">In the meantime, </w:t>
        </w:r>
      </w:ins>
      <w:ins w:id="10" w:author="Greg Sanders" w:date="2015-12-15T17:24:00Z">
        <w:r w:rsidR="00B275A0">
          <w:rPr>
            <w:rFonts w:ascii="Times New Roman" w:hAnsi="Times New Roman"/>
            <w:sz w:val="24"/>
            <w:szCs w:val="24"/>
          </w:rPr>
          <w:t xml:space="preserve">this review of history refutes the </w:t>
        </w:r>
      </w:ins>
      <w:ins w:id="11" w:author="Greg Sanders" w:date="2015-12-15T17:30:00Z">
        <w:r w:rsidR="007F68EF">
          <w:rPr>
            <w:rFonts w:ascii="Times New Roman" w:hAnsi="Times New Roman"/>
            <w:sz w:val="24"/>
            <w:szCs w:val="24"/>
          </w:rPr>
          <w:fldChar w:fldCharType="begin"/>
        </w:r>
        <w:r w:rsidR="007F68EF">
          <w:rPr>
            <w:rFonts w:ascii="Times New Roman" w:hAnsi="Times New Roman"/>
            <w:sz w:val="24"/>
            <w:szCs w:val="24"/>
          </w:rPr>
          <w:instrText xml:space="preserve"> HYPERLINK "https://www.washingtonpost.com/opinions/on-syria-us-military-leaders-offer-only-timidity/2015/12/09/f1dd2b9e-9eb8-11e5-8728-1af6af208198_story.html" </w:instrText>
        </w:r>
        <w:r w:rsidR="007F68EF">
          <w:rPr>
            <w:rFonts w:ascii="Times New Roman" w:hAnsi="Times New Roman"/>
            <w:sz w:val="24"/>
            <w:szCs w:val="24"/>
          </w:rPr>
        </w:r>
        <w:r w:rsidR="007F68EF">
          <w:rPr>
            <w:rFonts w:ascii="Times New Roman" w:hAnsi="Times New Roman"/>
            <w:sz w:val="24"/>
            <w:szCs w:val="24"/>
          </w:rPr>
          <w:fldChar w:fldCharType="separate"/>
        </w:r>
        <w:r w:rsidR="00B275A0" w:rsidRPr="007F68EF">
          <w:rPr>
            <w:rStyle w:val="Hyperlink"/>
            <w:rFonts w:ascii="Times New Roman" w:hAnsi="Times New Roman"/>
            <w:sz w:val="24"/>
            <w:szCs w:val="24"/>
          </w:rPr>
          <w:t xml:space="preserve">Dana Milbank’s criticism that Air Force General Paul </w:t>
        </w:r>
        <w:proofErr w:type="spellStart"/>
        <w:r w:rsidR="00B275A0" w:rsidRPr="007F68EF">
          <w:rPr>
            <w:rStyle w:val="Hyperlink"/>
            <w:rFonts w:ascii="Times New Roman" w:hAnsi="Times New Roman"/>
            <w:sz w:val="24"/>
            <w:szCs w:val="24"/>
          </w:rPr>
          <w:t>Selva</w:t>
        </w:r>
        <w:proofErr w:type="spellEnd"/>
        <w:r w:rsidR="00B275A0" w:rsidRPr="007F68EF">
          <w:rPr>
            <w:rStyle w:val="Hyperlink"/>
            <w:rFonts w:ascii="Times New Roman" w:hAnsi="Times New Roman"/>
            <w:sz w:val="24"/>
            <w:szCs w:val="24"/>
          </w:rPr>
          <w:t xml:space="preserve"> is “timid”</w:t>
        </w:r>
        <w:r w:rsidR="007F68EF">
          <w:rPr>
            <w:rFonts w:ascii="Times New Roman" w:hAnsi="Times New Roman"/>
            <w:sz w:val="24"/>
            <w:szCs w:val="24"/>
          </w:rPr>
          <w:fldChar w:fldCharType="end"/>
        </w:r>
      </w:ins>
      <w:ins w:id="12" w:author="Greg Sanders" w:date="2015-12-15T17:21:00Z">
        <w:r w:rsidR="00B275A0">
          <w:rPr>
            <w:rFonts w:ascii="Times New Roman" w:hAnsi="Times New Roman"/>
            <w:sz w:val="24"/>
            <w:szCs w:val="24"/>
          </w:rPr>
          <w:t xml:space="preserve"> </w:t>
        </w:r>
      </w:ins>
      <w:ins w:id="13" w:author="Greg Sanders" w:date="2015-12-15T17:23:00Z">
        <w:r w:rsidR="00B275A0">
          <w:rPr>
            <w:rFonts w:ascii="Times New Roman" w:hAnsi="Times New Roman"/>
            <w:sz w:val="24"/>
            <w:szCs w:val="24"/>
          </w:rPr>
          <w:t xml:space="preserve">for </w:t>
        </w:r>
      </w:ins>
      <w:del w:id="14" w:author="Greg Sanders" w:date="2015-12-15T15:58:00Z">
        <w:r w:rsidR="00882DA7" w:rsidRPr="00BB2F42" w:rsidDel="00815E8B">
          <w:rPr>
            <w:rFonts w:ascii="Times New Roman" w:hAnsi="Times New Roman"/>
            <w:sz w:val="24"/>
            <w:szCs w:val="24"/>
          </w:rPr>
          <w:delText xml:space="preserve"> </w:delText>
        </w:r>
      </w:del>
      <w:ins w:id="15" w:author="Greg Sanders" w:date="2015-12-15T17:27:00Z">
        <w:r w:rsidR="007F68EF">
          <w:rPr>
            <w:rFonts w:ascii="Times New Roman" w:hAnsi="Times New Roman"/>
            <w:sz w:val="24"/>
            <w:szCs w:val="24"/>
          </w:rPr>
          <w:t xml:space="preserve">advising against a no fly zone in Syria due to concerns about Russia’s response. Aggregate battlefield death statistics cannot tell us whether a specific tactic is warranted, but </w:t>
        </w:r>
      </w:ins>
      <w:ins w:id="16" w:author="Greg Sanders" w:date="2015-12-15T17:28:00Z">
        <w:r w:rsidR="007F68EF">
          <w:rPr>
            <w:rFonts w:ascii="Times New Roman" w:hAnsi="Times New Roman"/>
            <w:sz w:val="24"/>
            <w:szCs w:val="24"/>
          </w:rPr>
          <w:t>they show</w:t>
        </w:r>
      </w:ins>
      <w:ins w:id="17" w:author="Greg Sanders" w:date="2015-12-15T17:30:00Z">
        <w:r w:rsidR="007F68EF">
          <w:rPr>
            <w:rFonts w:ascii="Times New Roman" w:hAnsi="Times New Roman"/>
            <w:sz w:val="24"/>
            <w:szCs w:val="24"/>
          </w:rPr>
          <w:t xml:space="preserve"> Syria </w:t>
        </w:r>
      </w:ins>
      <w:ins w:id="18" w:author="Greg Sanders" w:date="2015-12-15T17:28:00Z">
        <w:r w:rsidR="007F68EF">
          <w:rPr>
            <w:rFonts w:ascii="Times New Roman" w:hAnsi="Times New Roman"/>
            <w:sz w:val="24"/>
            <w:szCs w:val="24"/>
          </w:rPr>
          <w:t xml:space="preserve">can easily get worse should proxy conflict escalate between the United States and Russia. </w:t>
        </w:r>
      </w:ins>
      <w:ins w:id="19" w:author="Greg Sanders" w:date="2015-12-15T17:30:00Z">
        <w:r w:rsidR="007F68EF">
          <w:rPr>
            <w:rFonts w:ascii="Times New Roman" w:hAnsi="Times New Roman"/>
            <w:sz w:val="24"/>
            <w:szCs w:val="24"/>
          </w:rPr>
          <w:t xml:space="preserve">2014’s </w:t>
        </w:r>
      </w:ins>
      <w:ins w:id="20" w:author="Greg Sanders" w:date="2015-12-15T17:28:00Z">
        <w:r w:rsidR="007F68EF">
          <w:rPr>
            <w:rFonts w:ascii="Times New Roman" w:hAnsi="Times New Roman"/>
            <w:sz w:val="24"/>
            <w:szCs w:val="24"/>
          </w:rPr>
          <w:t xml:space="preserve">uptick in </w:t>
        </w:r>
      </w:ins>
      <w:ins w:id="21" w:author="Greg Sanders" w:date="2015-12-15T17:29:00Z">
        <w:r w:rsidR="007F68EF">
          <w:rPr>
            <w:rFonts w:ascii="Times New Roman" w:hAnsi="Times New Roman"/>
            <w:sz w:val="24"/>
            <w:szCs w:val="24"/>
          </w:rPr>
          <w:t xml:space="preserve">violence shows the real failures of current policy, but any replacements cannot dismiss management of great power </w:t>
        </w:r>
      </w:ins>
      <w:ins w:id="22" w:author="Greg Sanders" w:date="2015-12-15T17:31:00Z">
        <w:r w:rsidR="007F68EF">
          <w:rPr>
            <w:rFonts w:ascii="Times New Roman" w:hAnsi="Times New Roman"/>
            <w:sz w:val="24"/>
            <w:szCs w:val="24"/>
          </w:rPr>
          <w:t xml:space="preserve">relations </w:t>
        </w:r>
      </w:ins>
      <w:ins w:id="23" w:author="Greg Sanders" w:date="2015-12-15T17:29:00Z">
        <w:r w:rsidR="007F68EF">
          <w:rPr>
            <w:rFonts w:ascii="Times New Roman" w:hAnsi="Times New Roman"/>
            <w:sz w:val="24"/>
            <w:szCs w:val="24"/>
          </w:rPr>
          <w:t>as an after</w:t>
        </w:r>
        <w:bookmarkStart w:id="24" w:name="_GoBack"/>
        <w:bookmarkEnd w:id="24"/>
        <w:r w:rsidR="007F68EF">
          <w:rPr>
            <w:rFonts w:ascii="Times New Roman" w:hAnsi="Times New Roman"/>
            <w:sz w:val="24"/>
            <w:szCs w:val="24"/>
          </w:rPr>
          <w:t>thought.</w:t>
        </w:r>
      </w:ins>
    </w:p>
    <w:p w14:paraId="07A7F987" w14:textId="77777777" w:rsidR="00893C5D" w:rsidRDefault="00882DA7" w:rsidP="00DA558A">
      <w:pPr>
        <w:rPr>
          <w:ins w:id="25" w:author="Greg Sanders" w:date="2015-12-15T16:34:00Z"/>
          <w:rFonts w:ascii="Times New Roman" w:hAnsi="Times New Roman"/>
          <w:sz w:val="24"/>
          <w:szCs w:val="24"/>
        </w:rPr>
      </w:pPr>
      <w:del w:id="26" w:author="Greg Sanders" w:date="2015-12-15T14:08:00Z">
        <w:r w:rsidRPr="00BB2F42" w:rsidDel="00690F05">
          <w:rPr>
            <w:rFonts w:ascii="Times New Roman" w:hAnsi="Times New Roman"/>
            <w:sz w:val="24"/>
            <w:szCs w:val="24"/>
          </w:rPr>
          <w:delText xml:space="preserve"> </w:delText>
        </w:r>
      </w:del>
      <w:ins w:id="27" w:author="Greg Sanders" w:date="2015-12-15T16:01:00Z">
        <w:r w:rsidR="00815E8B">
          <w:rPr>
            <w:rFonts w:ascii="Times New Roman" w:hAnsi="Times New Roman"/>
            <w:sz w:val="24"/>
            <w:szCs w:val="24"/>
          </w:rPr>
          <w:t xml:space="preserve"> </w:t>
        </w:r>
      </w:ins>
    </w:p>
    <w:p w14:paraId="6FBC68DD" w14:textId="5D244A14" w:rsidR="00BF3816" w:rsidRPr="00BB2F42" w:rsidRDefault="00815E8B" w:rsidP="00DA558A">
      <w:pPr>
        <w:rPr>
          <w:rFonts w:ascii="Times New Roman" w:hAnsi="Times New Roman"/>
          <w:sz w:val="24"/>
          <w:szCs w:val="24"/>
        </w:rPr>
      </w:pPr>
      <w:commentRangeStart w:id="28"/>
      <w:del w:id="29" w:author="Greg Sanders" w:date="2015-12-15T17:17:00Z">
        <w:r w:rsidDel="00B275A0">
          <w:rPr>
            <w:rFonts w:ascii="Times New Roman" w:hAnsi="Times New Roman"/>
            <w:sz w:val="24"/>
            <w:szCs w:val="24"/>
          </w:rPr>
          <w:delText xml:space="preserve">The ability of the United States to respond to crises in Syria and Ukraine has been </w:delText>
        </w:r>
        <w:r w:rsidR="00484CC6" w:rsidDel="00B275A0">
          <w:rPr>
            <w:rFonts w:ascii="Times New Roman" w:hAnsi="Times New Roman"/>
            <w:sz w:val="24"/>
            <w:szCs w:val="24"/>
          </w:rPr>
          <w:delText xml:space="preserve">significantly </w:delText>
        </w:r>
        <w:r w:rsidDel="00B275A0">
          <w:rPr>
            <w:rFonts w:ascii="Times New Roman" w:hAnsi="Times New Roman"/>
            <w:sz w:val="24"/>
            <w:szCs w:val="24"/>
          </w:rPr>
          <w:delText xml:space="preserve">constrained by </w:delText>
        </w:r>
        <w:r w:rsidR="00484CC6" w:rsidDel="00B275A0">
          <w:rPr>
            <w:rFonts w:ascii="Times New Roman" w:hAnsi="Times New Roman"/>
            <w:sz w:val="24"/>
            <w:szCs w:val="24"/>
          </w:rPr>
          <w:delText xml:space="preserve">concerns </w:delText>
        </w:r>
        <w:r w:rsidDel="00B275A0">
          <w:rPr>
            <w:rFonts w:ascii="Times New Roman" w:hAnsi="Times New Roman"/>
            <w:sz w:val="24"/>
            <w:szCs w:val="24"/>
          </w:rPr>
          <w:delText>of escalation to great power conflict</w:delText>
        </w:r>
        <w:r w:rsidR="00893C5D" w:rsidDel="00B275A0">
          <w:rPr>
            <w:rFonts w:ascii="Times New Roman" w:hAnsi="Times New Roman"/>
            <w:sz w:val="24"/>
            <w:szCs w:val="24"/>
          </w:rPr>
          <w:delText xml:space="preserve"> because the past has shown that even present horrors can take a turn for the worse</w:delText>
        </w:r>
        <w:r w:rsidDel="00B275A0">
          <w:rPr>
            <w:rFonts w:ascii="Times New Roman" w:hAnsi="Times New Roman"/>
            <w:sz w:val="24"/>
            <w:szCs w:val="24"/>
          </w:rPr>
          <w:delText xml:space="preserve">. </w:delText>
        </w:r>
        <w:r w:rsidR="00484CC6" w:rsidDel="00B275A0">
          <w:rPr>
            <w:rFonts w:ascii="Times New Roman" w:hAnsi="Times New Roman"/>
            <w:sz w:val="24"/>
            <w:szCs w:val="24"/>
          </w:rPr>
          <w:delText xml:space="preserve">The recent uptick in violence is real and </w:delText>
        </w:r>
        <w:r w:rsidR="00484CC6" w:rsidDel="00B275A0">
          <w:rPr>
            <w:rFonts w:ascii="Times New Roman" w:hAnsi="Times New Roman"/>
            <w:sz w:val="24"/>
            <w:szCs w:val="24"/>
          </w:rPr>
          <w:lastRenderedPageBreak/>
          <w:delText xml:space="preserve">shows the limitations and failures of present policies, </w:delText>
        </w:r>
        <w:r w:rsidR="00613248" w:rsidDel="00B275A0">
          <w:rPr>
            <w:rFonts w:ascii="Times New Roman" w:hAnsi="Times New Roman"/>
            <w:sz w:val="24"/>
            <w:szCs w:val="24"/>
          </w:rPr>
          <w:delText xml:space="preserve">but the assessment that we are in a new Cold War or uniquely dangerous era is contradicted by data on battlefield deaths. </w:delText>
        </w:r>
        <w:r w:rsidR="00893C5D" w:rsidDel="00B275A0">
          <w:rPr>
            <w:rFonts w:ascii="Times New Roman" w:hAnsi="Times New Roman"/>
            <w:sz w:val="24"/>
            <w:szCs w:val="24"/>
          </w:rPr>
          <w:delText>Managing great power relations isn’t just about avoiding World War III; even the “peaceful” periods of prior decades were often more bloody than the “world on fire” of today</w:delText>
        </w:r>
      </w:del>
      <w:commentRangeEnd w:id="28"/>
      <w:r w:rsidR="00B275A0">
        <w:rPr>
          <w:rStyle w:val="CommentReference"/>
        </w:rPr>
        <w:commentReference w:id="28"/>
      </w:r>
      <w:r w:rsidR="00893C5D">
        <w:rPr>
          <w:rFonts w:ascii="Times New Roman" w:hAnsi="Times New Roman"/>
          <w:sz w:val="24"/>
          <w:szCs w:val="24"/>
        </w:rPr>
        <w:t xml:space="preserve">. </w:t>
      </w:r>
      <w:commentRangeStart w:id="30"/>
      <w:del w:id="31" w:author="Greg Sanders" w:date="2015-12-15T16:22:00Z">
        <w:r w:rsidDel="00613248">
          <w:rPr>
            <w:rFonts w:ascii="Times New Roman" w:hAnsi="Times New Roman"/>
            <w:sz w:val="24"/>
            <w:szCs w:val="24"/>
          </w:rPr>
          <w:delText>,</w:delText>
        </w:r>
      </w:del>
      <w:del w:id="32" w:author="Greg Sanders" w:date="2015-12-15T16:28:00Z">
        <w:r w:rsidDel="00893C5D">
          <w:rPr>
            <w:rFonts w:ascii="Times New Roman" w:hAnsi="Times New Roman"/>
            <w:sz w:val="24"/>
            <w:szCs w:val="24"/>
          </w:rPr>
          <w:delText xml:space="preserve">  </w:delText>
        </w:r>
      </w:del>
      <w:del w:id="33" w:author="Greg Sanders" w:date="2015-12-15T16:08:00Z">
        <w:r w:rsidR="004F315E" w:rsidDel="00484CC6">
          <w:rPr>
            <w:rFonts w:ascii="Times New Roman" w:hAnsi="Times New Roman"/>
            <w:sz w:val="24"/>
            <w:szCs w:val="24"/>
          </w:rPr>
          <w:delText>As we manage present crises</w:delText>
        </w:r>
        <w:r w:rsidR="00696848" w:rsidDel="00484CC6">
          <w:rPr>
            <w:rFonts w:ascii="Times New Roman" w:hAnsi="Times New Roman"/>
            <w:sz w:val="24"/>
            <w:szCs w:val="24"/>
          </w:rPr>
          <w:delText xml:space="preserve">, history reminds us that the conflicts of the Cold War were greater in enormity and number than </w:delText>
        </w:r>
        <w:r w:rsidR="004F315E" w:rsidDel="00484CC6">
          <w:rPr>
            <w:rFonts w:ascii="Times New Roman" w:hAnsi="Times New Roman"/>
            <w:sz w:val="24"/>
            <w:szCs w:val="24"/>
          </w:rPr>
          <w:delText>those of today</w:delText>
        </w:r>
        <w:r w:rsidR="00696848" w:rsidDel="00484CC6">
          <w:rPr>
            <w:rFonts w:ascii="Times New Roman" w:hAnsi="Times New Roman"/>
            <w:sz w:val="24"/>
            <w:szCs w:val="24"/>
          </w:rPr>
          <w:delText>.</w:delText>
        </w:r>
        <w:r w:rsidR="004F315E" w:rsidDel="00484CC6">
          <w:rPr>
            <w:rFonts w:ascii="Times New Roman" w:hAnsi="Times New Roman"/>
            <w:sz w:val="24"/>
            <w:szCs w:val="24"/>
          </w:rPr>
          <w:delText xml:space="preserve"> The recent uptick in violence is real, but so were the past conflicts that are often forgotten today in our focus on present concerns. </w:delText>
        </w:r>
        <w:r w:rsidR="00016868" w:rsidDel="00484CC6">
          <w:rPr>
            <w:rFonts w:ascii="Times New Roman" w:hAnsi="Times New Roman"/>
            <w:sz w:val="24"/>
            <w:szCs w:val="24"/>
          </w:rPr>
          <w:delText>Escalating in any individual conflict may be justified and the eighties did end in the dissolution of the Warsaw Pact, but further steps towards regional or global great power conflict risk a terrible cost beyond the events presently that dominate our headlines</w:delText>
        </w:r>
      </w:del>
      <w:commentRangeEnd w:id="30"/>
      <w:r w:rsidR="00B275A0">
        <w:rPr>
          <w:rStyle w:val="CommentReference"/>
        </w:rPr>
        <w:commentReference w:id="30"/>
      </w:r>
      <w:ins w:id="34" w:author="Greg Sanders" w:date="2015-12-15T15:40:00Z">
        <w:r w:rsidR="00016868">
          <w:rPr>
            <w:rFonts w:ascii="Times New Roman" w:hAnsi="Times New Roman"/>
            <w:sz w:val="24"/>
            <w:szCs w:val="24"/>
          </w:rPr>
          <w:t>.</w:t>
        </w:r>
      </w:ins>
      <w:commentRangeStart w:id="35"/>
      <w:del w:id="36" w:author="Greg Sanders" w:date="2015-12-15T14:05:00Z">
        <w:r w:rsidR="00882DA7" w:rsidRPr="00BB2F42" w:rsidDel="00690F05">
          <w:rPr>
            <w:rFonts w:ascii="Times New Roman" w:hAnsi="Times New Roman"/>
            <w:sz w:val="24"/>
            <w:szCs w:val="24"/>
          </w:rPr>
          <w:delText>The cost of 1980s proxy conflicts help explain why scholars like</w:delText>
        </w:r>
        <w:r w:rsidR="00D4279E" w:rsidRPr="00BB2F42" w:rsidDel="00690F05">
          <w:rPr>
            <w:rFonts w:ascii="Times New Roman" w:hAnsi="Times New Roman"/>
            <w:sz w:val="24"/>
            <w:szCs w:val="24"/>
          </w:rPr>
          <w:delText xml:space="preserve"> the Council for Foreign Relation's</w:delText>
        </w:r>
        <w:r w:rsidR="00882DA7" w:rsidRPr="00BB2F42" w:rsidDel="00690F05">
          <w:rPr>
            <w:rFonts w:ascii="Times New Roman" w:hAnsi="Times New Roman"/>
            <w:sz w:val="24"/>
            <w:szCs w:val="24"/>
          </w:rPr>
          <w:delText xml:space="preserve"> Phil Gordon have called for </w:delText>
        </w:r>
        <w:r w:rsidR="00893C5D" w:rsidDel="00690F05">
          <w:fldChar w:fldCharType="begin"/>
        </w:r>
        <w:r w:rsidR="00893C5D" w:rsidDel="00690F05">
          <w:delInstrText xml:space="preserve"> HYPERLINK "http://csis.informz.net/z/cjUucD9taT01MjI4NDYzJnA9MSZ1PTEwMTA2NTM1NTAmbGk9MzIzNjMwNjc/index.html" </w:delInstrText>
        </w:r>
        <w:r w:rsidR="00893C5D" w:rsidDel="00690F05">
          <w:fldChar w:fldCharType="separate"/>
        </w:r>
        <w:r w:rsidR="00882DA7" w:rsidRPr="00BB2F42" w:rsidDel="00690F05">
          <w:rPr>
            <w:rStyle w:val="Hyperlink"/>
            <w:rFonts w:ascii="Times New Roman" w:hAnsi="Times New Roman"/>
            <w:sz w:val="24"/>
            <w:szCs w:val="24"/>
          </w:rPr>
          <w:delText>diplomacy and de</w:delText>
        </w:r>
        <w:r w:rsidR="00D4279E" w:rsidRPr="00BB2F42" w:rsidDel="00690F05">
          <w:rPr>
            <w:rStyle w:val="Hyperlink"/>
            <w:rFonts w:ascii="Times New Roman" w:hAnsi="Times New Roman"/>
            <w:sz w:val="24"/>
            <w:szCs w:val="24"/>
          </w:rPr>
          <w:delText>-</w:delText>
        </w:r>
        <w:r w:rsidR="00882DA7" w:rsidRPr="00BB2F42" w:rsidDel="00690F05">
          <w:rPr>
            <w:rStyle w:val="Hyperlink"/>
            <w:rFonts w:ascii="Times New Roman" w:hAnsi="Times New Roman"/>
            <w:sz w:val="24"/>
            <w:szCs w:val="24"/>
          </w:rPr>
          <w:delText xml:space="preserve">escalation </w:delText>
        </w:r>
        <w:r w:rsidR="00D4279E" w:rsidRPr="00BB2F42" w:rsidDel="00690F05">
          <w:rPr>
            <w:rStyle w:val="Hyperlink"/>
            <w:rFonts w:ascii="Times New Roman" w:hAnsi="Times New Roman"/>
            <w:sz w:val="24"/>
            <w:szCs w:val="24"/>
          </w:rPr>
          <w:delText>in Syria</w:delText>
        </w:r>
        <w:r w:rsidR="00893C5D" w:rsidDel="00690F05">
          <w:rPr>
            <w:rStyle w:val="Hyperlink"/>
            <w:rFonts w:ascii="Times New Roman" w:hAnsi="Times New Roman"/>
            <w:sz w:val="24"/>
            <w:szCs w:val="24"/>
          </w:rPr>
          <w:fldChar w:fldCharType="end"/>
        </w:r>
        <w:r w:rsidR="00446037" w:rsidDel="00690F05">
          <w:rPr>
            <w:rFonts w:ascii="Times New Roman" w:hAnsi="Times New Roman"/>
            <w:sz w:val="24"/>
            <w:szCs w:val="24"/>
          </w:rPr>
          <w:delText>,</w:delText>
        </w:r>
        <w:r w:rsidR="00D4279E" w:rsidRPr="00BB2F42" w:rsidDel="00690F05">
          <w:rPr>
            <w:rFonts w:ascii="Times New Roman" w:hAnsi="Times New Roman"/>
            <w:sz w:val="24"/>
            <w:szCs w:val="24"/>
          </w:rPr>
          <w:delText xml:space="preserve"> but past successes do not guarantee future results.</w:delText>
        </w:r>
        <w:commentRangeEnd w:id="35"/>
        <w:r w:rsidR="00A44870" w:rsidDel="00690F05">
          <w:rPr>
            <w:rStyle w:val="CommentReference"/>
          </w:rPr>
          <w:commentReference w:id="35"/>
        </w:r>
      </w:del>
    </w:p>
    <w:sectPr w:rsidR="00BF3816" w:rsidRPr="00BB2F42" w:rsidSect="007724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reg Sanders" w:date="2015-12-15T14:06:00Z" w:initials="GS">
    <w:p w14:paraId="499555F8" w14:textId="77777777" w:rsidR="00690F05" w:rsidRDefault="00690F05">
      <w:pPr>
        <w:pStyle w:val="CommentText"/>
      </w:pPr>
      <w:r>
        <w:rPr>
          <w:rStyle w:val="CommentReference"/>
        </w:rPr>
        <w:annotationRef/>
      </w:r>
      <w:r>
        <w:t>If we’re switching to a comma, shouldn’t this be lower case?</w:t>
      </w:r>
    </w:p>
  </w:comment>
  <w:comment w:id="28" w:author="Greg Sanders" w:date="2015-12-15T17:17:00Z" w:initials="GS">
    <w:p w14:paraId="543AC405" w14:textId="27483D79" w:rsidR="00B275A0" w:rsidRDefault="00B275A0">
      <w:pPr>
        <w:pStyle w:val="CommentText"/>
      </w:pPr>
      <w:r>
        <w:rPr>
          <w:rStyle w:val="CommentReference"/>
        </w:rPr>
        <w:annotationRef/>
      </w:r>
      <w:r>
        <w:t>Attempt 3</w:t>
      </w:r>
    </w:p>
  </w:comment>
  <w:comment w:id="30" w:author="Greg Sanders" w:date="2015-12-15T17:17:00Z" w:initials="GS">
    <w:p w14:paraId="613A4341" w14:textId="28061ADE" w:rsidR="00B275A0" w:rsidRDefault="00B275A0">
      <w:pPr>
        <w:pStyle w:val="CommentText"/>
      </w:pPr>
      <w:r>
        <w:rPr>
          <w:rStyle w:val="CommentReference"/>
        </w:rPr>
        <w:annotationRef/>
      </w:r>
      <w:r>
        <w:t>Attempt 2</w:t>
      </w:r>
    </w:p>
  </w:comment>
  <w:comment w:id="35" w:author="Melissa Dalton" w:date="2015-12-15T13:25:00Z" w:initials="MD">
    <w:p w14:paraId="010FE41D" w14:textId="77777777" w:rsidR="00A44870" w:rsidRDefault="00A44870">
      <w:pPr>
        <w:pStyle w:val="CommentText"/>
      </w:pPr>
      <w:r>
        <w:rPr>
          <w:rStyle w:val="CommentReference"/>
        </w:rPr>
        <w:annotationRef/>
      </w:r>
      <w:r>
        <w:t>This</w:t>
      </w:r>
      <w:r w:rsidR="002B464E">
        <w:t xml:space="preserve"> seems unconnected to the rest of the article</w:t>
      </w:r>
      <w:r>
        <w:t>.</w:t>
      </w:r>
      <w:r w:rsidR="002B464E">
        <w:t xml:space="preserve"> Recommend concluding the piece with an argument on whether or not Greg thinks violence is declining, per his first paragraph.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555F8" w15:done="0"/>
  <w15:commentEx w15:paraId="543AC405" w15:done="0"/>
  <w15:commentEx w15:paraId="613A4341" w15:done="0"/>
  <w15:commentEx w15:paraId="010FE4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Sanders">
    <w15:presenceInfo w15:providerId="AD" w15:userId="S-1-5-21-1479664408-1137348619-37284488-5205"/>
  </w15:person>
  <w15:person w15:author="Melissa Dalton">
    <w15:presenceInfo w15:providerId="AD" w15:userId="S-1-5-21-1479664408-1137348619-37284488-1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A3"/>
    <w:rsid w:val="00016868"/>
    <w:rsid w:val="00060B63"/>
    <w:rsid w:val="00122C85"/>
    <w:rsid w:val="00136963"/>
    <w:rsid w:val="001F51F1"/>
    <w:rsid w:val="002459A7"/>
    <w:rsid w:val="0027217C"/>
    <w:rsid w:val="002A4C22"/>
    <w:rsid w:val="002B464E"/>
    <w:rsid w:val="002C1E83"/>
    <w:rsid w:val="003350EF"/>
    <w:rsid w:val="00351FD9"/>
    <w:rsid w:val="003865B5"/>
    <w:rsid w:val="003D45EC"/>
    <w:rsid w:val="0040549D"/>
    <w:rsid w:val="00420DA6"/>
    <w:rsid w:val="0043218F"/>
    <w:rsid w:val="00446037"/>
    <w:rsid w:val="00484CC6"/>
    <w:rsid w:val="004F315E"/>
    <w:rsid w:val="005D5857"/>
    <w:rsid w:val="00613248"/>
    <w:rsid w:val="0067172C"/>
    <w:rsid w:val="00690F05"/>
    <w:rsid w:val="00696848"/>
    <w:rsid w:val="006F2D64"/>
    <w:rsid w:val="00737379"/>
    <w:rsid w:val="00772487"/>
    <w:rsid w:val="007F68EF"/>
    <w:rsid w:val="00815E8B"/>
    <w:rsid w:val="00853D04"/>
    <w:rsid w:val="0085404D"/>
    <w:rsid w:val="00871626"/>
    <w:rsid w:val="00882DA7"/>
    <w:rsid w:val="00893C5D"/>
    <w:rsid w:val="008F7FE3"/>
    <w:rsid w:val="00917D12"/>
    <w:rsid w:val="009F578A"/>
    <w:rsid w:val="00A44870"/>
    <w:rsid w:val="00A8302C"/>
    <w:rsid w:val="00AB1D0D"/>
    <w:rsid w:val="00B166B4"/>
    <w:rsid w:val="00B267DA"/>
    <w:rsid w:val="00B275A0"/>
    <w:rsid w:val="00B72B70"/>
    <w:rsid w:val="00BB2F42"/>
    <w:rsid w:val="00BE3F05"/>
    <w:rsid w:val="00BF3816"/>
    <w:rsid w:val="00D4279E"/>
    <w:rsid w:val="00D72B7F"/>
    <w:rsid w:val="00D83213"/>
    <w:rsid w:val="00DA558A"/>
    <w:rsid w:val="00DB6504"/>
    <w:rsid w:val="00E94FF2"/>
    <w:rsid w:val="00EB2882"/>
    <w:rsid w:val="00F161A3"/>
    <w:rsid w:val="00FB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D392"/>
  <w15:docId w15:val="{ACDD1086-253A-4DB6-99FB-23935C6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8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efficientName">
    <w:name w:val="Coefficient Name"/>
    <w:basedOn w:val="BodyText"/>
    <w:link w:val="CoefficientNameChar"/>
    <w:qFormat/>
    <w:rsid w:val="009F578A"/>
    <w:pPr>
      <w:spacing w:after="0" w:line="240" w:lineRule="auto"/>
      <w:ind w:left="576" w:hanging="288"/>
    </w:pPr>
  </w:style>
  <w:style w:type="character" w:customStyle="1" w:styleId="CoefficientNameChar">
    <w:name w:val="Coefficient Name Char"/>
    <w:basedOn w:val="BodyTextChar"/>
    <w:link w:val="CoefficientName"/>
    <w:rsid w:val="009F578A"/>
  </w:style>
  <w:style w:type="paragraph" w:styleId="BodyText">
    <w:name w:val="Body Text"/>
    <w:basedOn w:val="Normal"/>
    <w:link w:val="BodyTextChar"/>
    <w:uiPriority w:val="99"/>
    <w:semiHidden/>
    <w:unhideWhenUsed/>
    <w:rsid w:val="009F578A"/>
    <w:pPr>
      <w:spacing w:after="120" w:line="259" w:lineRule="auto"/>
    </w:pPr>
    <w:rPr>
      <w:rFonts w:asciiTheme="minorHAnsi" w:hAnsiTheme="minorHAnsi" w:cstheme="minorBidi"/>
    </w:rPr>
  </w:style>
  <w:style w:type="character" w:customStyle="1" w:styleId="BodyTextChar">
    <w:name w:val="Body Text Char"/>
    <w:basedOn w:val="DefaultParagraphFont"/>
    <w:link w:val="BodyText"/>
    <w:uiPriority w:val="99"/>
    <w:semiHidden/>
    <w:rsid w:val="009F578A"/>
  </w:style>
  <w:style w:type="character" w:styleId="Hyperlink">
    <w:name w:val="Hyperlink"/>
    <w:basedOn w:val="DefaultParagraphFont"/>
    <w:uiPriority w:val="99"/>
    <w:unhideWhenUsed/>
    <w:rsid w:val="00B72B70"/>
    <w:rPr>
      <w:color w:val="0563C1" w:themeColor="hyperlink"/>
      <w:u w:val="single"/>
    </w:rPr>
  </w:style>
  <w:style w:type="character" w:styleId="CommentReference">
    <w:name w:val="annotation reference"/>
    <w:basedOn w:val="DefaultParagraphFont"/>
    <w:uiPriority w:val="99"/>
    <w:semiHidden/>
    <w:unhideWhenUsed/>
    <w:rsid w:val="003865B5"/>
    <w:rPr>
      <w:sz w:val="16"/>
      <w:szCs w:val="16"/>
    </w:rPr>
  </w:style>
  <w:style w:type="paragraph" w:styleId="CommentText">
    <w:name w:val="annotation text"/>
    <w:basedOn w:val="Normal"/>
    <w:link w:val="CommentTextChar"/>
    <w:uiPriority w:val="99"/>
    <w:semiHidden/>
    <w:unhideWhenUsed/>
    <w:rsid w:val="003865B5"/>
    <w:rPr>
      <w:sz w:val="20"/>
      <w:szCs w:val="20"/>
    </w:rPr>
  </w:style>
  <w:style w:type="character" w:customStyle="1" w:styleId="CommentTextChar">
    <w:name w:val="Comment Text Char"/>
    <w:basedOn w:val="DefaultParagraphFont"/>
    <w:link w:val="CommentText"/>
    <w:uiPriority w:val="99"/>
    <w:semiHidden/>
    <w:rsid w:val="003865B5"/>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865B5"/>
    <w:rPr>
      <w:b/>
      <w:bCs/>
    </w:rPr>
  </w:style>
  <w:style w:type="character" w:customStyle="1" w:styleId="CommentSubjectChar">
    <w:name w:val="Comment Subject Char"/>
    <w:basedOn w:val="CommentTextChar"/>
    <w:link w:val="CommentSubject"/>
    <w:uiPriority w:val="99"/>
    <w:semiHidden/>
    <w:rsid w:val="003865B5"/>
    <w:rPr>
      <w:rFonts w:ascii="Calibri" w:hAnsi="Calibri" w:cs="Times New Roman"/>
      <w:b/>
      <w:bCs/>
      <w:sz w:val="20"/>
      <w:szCs w:val="20"/>
    </w:rPr>
  </w:style>
  <w:style w:type="paragraph" w:styleId="BalloonText">
    <w:name w:val="Balloon Text"/>
    <w:basedOn w:val="Normal"/>
    <w:link w:val="BalloonTextChar"/>
    <w:uiPriority w:val="99"/>
    <w:semiHidden/>
    <w:unhideWhenUsed/>
    <w:rsid w:val="003865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5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85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rgroup.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venpinker.com/publications/better-angels-our-nature" TargetMode="External"/><Relationship Id="rId11" Type="http://schemas.openxmlformats.org/officeDocument/2006/relationships/comments" Target="comments.xml"/><Relationship Id="rId5" Type="http://schemas.openxmlformats.org/officeDocument/2006/relationships/hyperlink" Target="https://twitter.com/gregorysanders" TargetMode="External"/><Relationship Id="rId15" Type="http://schemas.openxmlformats.org/officeDocument/2006/relationships/theme" Target="theme/theme1.xml"/><Relationship Id="rId10" Type="http://schemas.openxmlformats.org/officeDocument/2006/relationships/hyperlink" Target="http://economicsandpeace.org/wp-content/uploads/2015/11/Global-Terrorism-Index-2015.pdf" TargetMode="External"/><Relationship Id="rId4" Type="http://schemas.openxmlformats.org/officeDocument/2006/relationships/hyperlink" Target="http://csis.org/expert/gregory-sanders" TargetMode="External"/><Relationship Id="rId9" Type="http://schemas.openxmlformats.org/officeDocument/2006/relationships/hyperlink" Target="http://www.pcr.uu.se/research/ucdp/datasets/ucdp_battle-related_deaths_datase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Sanders</dc:creator>
  <cp:lastModifiedBy>Greg Sanders</cp:lastModifiedBy>
  <cp:revision>2</cp:revision>
  <cp:lastPrinted>2015-12-15T21:30:00Z</cp:lastPrinted>
  <dcterms:created xsi:type="dcterms:W3CDTF">2015-12-15T22:31:00Z</dcterms:created>
  <dcterms:modified xsi:type="dcterms:W3CDTF">2015-12-15T22:31:00Z</dcterms:modified>
</cp:coreProperties>
</file>