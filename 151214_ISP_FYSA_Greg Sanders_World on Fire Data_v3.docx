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12C71" w14:textId="77777777" w:rsidR="00DA558A" w:rsidRDefault="00DA558A" w:rsidP="00DA558A">
      <w:pPr>
        <w:rPr>
          <w:rFonts w:ascii="Times New Roman" w:hAnsi="Times New Roman"/>
          <w:b/>
          <w:sz w:val="24"/>
          <w:szCs w:val="24"/>
        </w:rPr>
      </w:pPr>
      <w:bookmarkStart w:id="0" w:name="_GoBack"/>
      <w:bookmarkEnd w:id="0"/>
      <w:r w:rsidRPr="00BB2F42">
        <w:rPr>
          <w:rFonts w:ascii="Times New Roman" w:hAnsi="Times New Roman"/>
          <w:b/>
          <w:sz w:val="24"/>
          <w:szCs w:val="24"/>
        </w:rPr>
        <w:t xml:space="preserve">A </w:t>
      </w:r>
      <w:r w:rsidR="00122C85">
        <w:rPr>
          <w:rFonts w:ascii="Times New Roman" w:hAnsi="Times New Roman"/>
          <w:b/>
          <w:sz w:val="24"/>
          <w:szCs w:val="24"/>
        </w:rPr>
        <w:t>W</w:t>
      </w:r>
      <w:r w:rsidRPr="00BB2F42">
        <w:rPr>
          <w:rFonts w:ascii="Times New Roman" w:hAnsi="Times New Roman"/>
          <w:b/>
          <w:sz w:val="24"/>
          <w:szCs w:val="24"/>
        </w:rPr>
        <w:t xml:space="preserve">orld on </w:t>
      </w:r>
      <w:r w:rsidR="00122C85">
        <w:rPr>
          <w:rFonts w:ascii="Times New Roman" w:hAnsi="Times New Roman"/>
          <w:b/>
          <w:sz w:val="24"/>
          <w:szCs w:val="24"/>
        </w:rPr>
        <w:t>F</w:t>
      </w:r>
      <w:r w:rsidRPr="00BB2F42">
        <w:rPr>
          <w:rFonts w:ascii="Times New Roman" w:hAnsi="Times New Roman"/>
          <w:b/>
          <w:sz w:val="24"/>
          <w:szCs w:val="24"/>
        </w:rPr>
        <w:t xml:space="preserve">ire or </w:t>
      </w:r>
      <w:r w:rsidR="00122C85">
        <w:rPr>
          <w:rFonts w:ascii="Times New Roman" w:hAnsi="Times New Roman"/>
          <w:b/>
          <w:sz w:val="24"/>
          <w:szCs w:val="24"/>
        </w:rPr>
        <w:t>E</w:t>
      </w:r>
      <w:r w:rsidRPr="00BB2F42">
        <w:rPr>
          <w:rFonts w:ascii="Times New Roman" w:hAnsi="Times New Roman"/>
          <w:b/>
          <w:sz w:val="24"/>
          <w:szCs w:val="24"/>
        </w:rPr>
        <w:t xml:space="preserve">choes of the </w:t>
      </w:r>
      <w:r w:rsidR="00122C85">
        <w:rPr>
          <w:rFonts w:ascii="Times New Roman" w:hAnsi="Times New Roman"/>
          <w:b/>
          <w:sz w:val="24"/>
          <w:szCs w:val="24"/>
        </w:rPr>
        <w:t>C</w:t>
      </w:r>
      <w:r w:rsidRPr="00BB2F42">
        <w:rPr>
          <w:rFonts w:ascii="Times New Roman" w:hAnsi="Times New Roman"/>
          <w:b/>
          <w:sz w:val="24"/>
          <w:szCs w:val="24"/>
        </w:rPr>
        <w:t xml:space="preserve">old </w:t>
      </w:r>
      <w:r w:rsidR="00122C85">
        <w:rPr>
          <w:rFonts w:ascii="Times New Roman" w:hAnsi="Times New Roman"/>
          <w:b/>
          <w:sz w:val="24"/>
          <w:szCs w:val="24"/>
        </w:rPr>
        <w:t>W</w:t>
      </w:r>
      <w:r w:rsidRPr="00BB2F42">
        <w:rPr>
          <w:rFonts w:ascii="Times New Roman" w:hAnsi="Times New Roman"/>
          <w:b/>
          <w:sz w:val="24"/>
          <w:szCs w:val="24"/>
        </w:rPr>
        <w:t>ar?</w:t>
      </w:r>
    </w:p>
    <w:p w14:paraId="6522A7BE" w14:textId="77777777" w:rsidR="00122C85" w:rsidRDefault="0067172C" w:rsidP="00DA558A">
      <w:pPr>
        <w:rPr>
          <w:rFonts w:ascii="Times New Roman" w:hAnsi="Times New Roman"/>
          <w:b/>
          <w:sz w:val="24"/>
          <w:szCs w:val="24"/>
        </w:rPr>
      </w:pPr>
      <w:hyperlink r:id="rId4" w:history="1">
        <w:r w:rsidR="00122C85" w:rsidRPr="00122C85">
          <w:rPr>
            <w:rStyle w:val="Hyperlink"/>
            <w:rFonts w:ascii="Times New Roman" w:hAnsi="Times New Roman"/>
            <w:b/>
            <w:sz w:val="24"/>
            <w:szCs w:val="24"/>
          </w:rPr>
          <w:t>Greg Sanders</w:t>
        </w:r>
      </w:hyperlink>
    </w:p>
    <w:p w14:paraId="7D8A02CE" w14:textId="77777777" w:rsidR="00122C85" w:rsidRPr="00BB2F42" w:rsidRDefault="0067172C" w:rsidP="00DA558A">
      <w:pPr>
        <w:rPr>
          <w:rFonts w:ascii="Times New Roman" w:hAnsi="Times New Roman"/>
          <w:b/>
          <w:sz w:val="24"/>
          <w:szCs w:val="24"/>
        </w:rPr>
      </w:pPr>
      <w:hyperlink r:id="rId5" w:history="1">
        <w:r w:rsidR="00122C85" w:rsidRPr="00122C85">
          <w:rPr>
            <w:rStyle w:val="Hyperlink"/>
            <w:rFonts w:ascii="Times New Roman" w:hAnsi="Times New Roman"/>
            <w:b/>
            <w:sz w:val="24"/>
            <w:szCs w:val="24"/>
          </w:rPr>
          <w:t>@</w:t>
        </w:r>
        <w:proofErr w:type="spellStart"/>
        <w:r w:rsidR="00122C85" w:rsidRPr="00122C85">
          <w:rPr>
            <w:rStyle w:val="Hyperlink"/>
            <w:rFonts w:ascii="Times New Roman" w:hAnsi="Times New Roman"/>
            <w:b/>
            <w:sz w:val="24"/>
            <w:szCs w:val="24"/>
          </w:rPr>
          <w:t>gregorysanders</w:t>
        </w:r>
        <w:proofErr w:type="spellEnd"/>
      </w:hyperlink>
    </w:p>
    <w:p w14:paraId="329A906C" w14:textId="77777777" w:rsidR="00DA558A" w:rsidRPr="00BB2F42" w:rsidRDefault="00DA558A" w:rsidP="00DA558A">
      <w:pPr>
        <w:rPr>
          <w:rFonts w:ascii="Times New Roman" w:hAnsi="Times New Roman"/>
          <w:sz w:val="24"/>
          <w:szCs w:val="24"/>
        </w:rPr>
      </w:pPr>
    </w:p>
    <w:p w14:paraId="6EA3552D" w14:textId="77777777" w:rsidR="00DA558A" w:rsidRPr="00BB2F42" w:rsidRDefault="00DA558A" w:rsidP="00DA558A">
      <w:pPr>
        <w:rPr>
          <w:rFonts w:ascii="Times New Roman" w:hAnsi="Times New Roman"/>
          <w:sz w:val="24"/>
          <w:szCs w:val="24"/>
        </w:rPr>
      </w:pPr>
      <w:r w:rsidRPr="00BB2F42">
        <w:rPr>
          <w:rFonts w:ascii="Times New Roman" w:hAnsi="Times New Roman"/>
          <w:sz w:val="24"/>
          <w:szCs w:val="24"/>
        </w:rPr>
        <w:t xml:space="preserve">The horrors of the war in Syria, terrorist attacks, burgeoning refugee crises, the annexation of Crimea, and South China Sea disputes </w:t>
      </w:r>
      <w:r w:rsidR="005D5857" w:rsidRPr="00BB2F42">
        <w:rPr>
          <w:rFonts w:ascii="Times New Roman" w:hAnsi="Times New Roman"/>
          <w:sz w:val="24"/>
          <w:szCs w:val="24"/>
        </w:rPr>
        <w:t>continue to prompt</w:t>
      </w:r>
      <w:r w:rsidRPr="00BB2F42">
        <w:rPr>
          <w:rFonts w:ascii="Times New Roman" w:hAnsi="Times New Roman"/>
          <w:sz w:val="24"/>
          <w:szCs w:val="24"/>
        </w:rPr>
        <w:t xml:space="preserve"> fears about the world’s direction. But, earlier this decade, </w:t>
      </w:r>
      <w:hyperlink r:id="rId6" w:history="1">
        <w:r w:rsidRPr="00BB2F42">
          <w:rPr>
            <w:rStyle w:val="Hyperlink"/>
            <w:rFonts w:ascii="Times New Roman" w:hAnsi="Times New Roman"/>
            <w:sz w:val="24"/>
            <w:szCs w:val="24"/>
          </w:rPr>
          <w:t>Steven Pinker</w:t>
        </w:r>
      </w:hyperlink>
      <w:r w:rsidRPr="00BB2F42">
        <w:rPr>
          <w:rFonts w:ascii="Times New Roman" w:hAnsi="Times New Roman"/>
          <w:sz w:val="24"/>
          <w:szCs w:val="24"/>
        </w:rPr>
        <w:t xml:space="preserve"> argued violence was declining with the end of the Cold War and the success of some </w:t>
      </w:r>
      <w:r w:rsidR="005D5857" w:rsidRPr="00BB2F42">
        <w:rPr>
          <w:rFonts w:ascii="Times New Roman" w:hAnsi="Times New Roman"/>
          <w:sz w:val="24"/>
          <w:szCs w:val="24"/>
        </w:rPr>
        <w:t>p</w:t>
      </w:r>
      <w:r w:rsidRPr="00BB2F42">
        <w:rPr>
          <w:rFonts w:ascii="Times New Roman" w:hAnsi="Times New Roman"/>
          <w:sz w:val="24"/>
          <w:szCs w:val="24"/>
        </w:rPr>
        <w:t>eacekeeping efforts. Is that good news story obsolete?</w:t>
      </w:r>
    </w:p>
    <w:p w14:paraId="0B07864D" w14:textId="77777777" w:rsidR="008F7FE3" w:rsidRPr="00BB2F42" w:rsidRDefault="00BE3F05" w:rsidP="00DA558A">
      <w:pPr>
        <w:rPr>
          <w:rFonts w:ascii="Times New Roman" w:hAnsi="Times New Roman"/>
          <w:sz w:val="24"/>
          <w:szCs w:val="24"/>
        </w:rPr>
      </w:pPr>
      <w:r w:rsidRPr="00BB2F42">
        <w:rPr>
          <w:rFonts w:ascii="Times New Roman" w:hAnsi="Times New Roman"/>
          <w:noProof/>
          <w:sz w:val="24"/>
          <w:szCs w:val="24"/>
        </w:rPr>
        <w:drawing>
          <wp:inline distT="0" distB="0" distL="0" distR="0" wp14:anchorId="2A0FD1CF" wp14:editId="3BF0BEDA">
            <wp:extent cx="5486400" cy="2057400"/>
            <wp:effectExtent l="0" t="0" r="0" b="0"/>
            <wp:docPr id="1" name="Picture 1" descr="HSRspl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Rspli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AB801A1" w14:textId="77777777" w:rsidR="002C1E83" w:rsidRPr="00BB2F42" w:rsidRDefault="002C1E83" w:rsidP="00DA558A">
      <w:pPr>
        <w:rPr>
          <w:rFonts w:ascii="Times New Roman" w:hAnsi="Times New Roman"/>
          <w:sz w:val="24"/>
          <w:szCs w:val="24"/>
        </w:rPr>
      </w:pPr>
    </w:p>
    <w:p w14:paraId="4023462B" w14:textId="77777777" w:rsidR="00DA558A" w:rsidRPr="00BB2F42" w:rsidRDefault="002C1E83" w:rsidP="00DA558A">
      <w:pPr>
        <w:rPr>
          <w:rFonts w:ascii="Times New Roman" w:hAnsi="Times New Roman"/>
          <w:sz w:val="24"/>
          <w:szCs w:val="24"/>
        </w:rPr>
      </w:pPr>
      <w:r w:rsidRPr="00BB2F42">
        <w:rPr>
          <w:rFonts w:ascii="Times New Roman" w:hAnsi="Times New Roman"/>
          <w:sz w:val="24"/>
          <w:szCs w:val="24"/>
        </w:rPr>
        <w:t>Tracking</w:t>
      </w:r>
      <w:r w:rsidR="00DA558A" w:rsidRPr="00BB2F42">
        <w:rPr>
          <w:rFonts w:ascii="Times New Roman" w:hAnsi="Times New Roman"/>
          <w:sz w:val="24"/>
          <w:szCs w:val="24"/>
        </w:rPr>
        <w:t xml:space="preserve"> conflict deaths is difficult, as shown by the gap between </w:t>
      </w:r>
      <w:hyperlink r:id="rId8" w:history="1">
        <w:r w:rsidR="00DA558A" w:rsidRPr="00BB2F42">
          <w:rPr>
            <w:rStyle w:val="Hyperlink"/>
            <w:rFonts w:ascii="Times New Roman" w:hAnsi="Times New Roman"/>
            <w:sz w:val="24"/>
            <w:szCs w:val="24"/>
          </w:rPr>
          <w:t>Human Security Report</w:t>
        </w:r>
      </w:hyperlink>
      <w:r w:rsidR="00DA558A" w:rsidRPr="00BB2F42">
        <w:rPr>
          <w:rFonts w:ascii="Times New Roman" w:hAnsi="Times New Roman"/>
          <w:sz w:val="24"/>
          <w:szCs w:val="24"/>
        </w:rPr>
        <w:t xml:space="preserve"> (HSR) and </w:t>
      </w:r>
      <w:hyperlink r:id="rId9" w:history="1">
        <w:r w:rsidR="00DA558A" w:rsidRPr="00BB2F42">
          <w:rPr>
            <w:rStyle w:val="Hyperlink"/>
            <w:rFonts w:ascii="Times New Roman" w:hAnsi="Times New Roman"/>
            <w:sz w:val="24"/>
            <w:szCs w:val="24"/>
          </w:rPr>
          <w:t>Uppsala Conflict Data Program</w:t>
        </w:r>
      </w:hyperlink>
      <w:r w:rsidR="00DA558A" w:rsidRPr="00BB2F42">
        <w:rPr>
          <w:rFonts w:ascii="Times New Roman" w:hAnsi="Times New Roman"/>
          <w:sz w:val="24"/>
          <w:szCs w:val="24"/>
        </w:rPr>
        <w:t xml:space="preserve"> (UCDP) data. </w:t>
      </w:r>
      <w:r w:rsidRPr="00BB2F42">
        <w:rPr>
          <w:rFonts w:ascii="Times New Roman" w:hAnsi="Times New Roman"/>
          <w:sz w:val="24"/>
          <w:szCs w:val="24"/>
        </w:rPr>
        <w:t>The enormity and complexity of Syria’s ongoing civil war makes it particularly hard to measure</w:t>
      </w:r>
      <w:r w:rsidR="00DA558A" w:rsidRPr="00BB2F42">
        <w:rPr>
          <w:rFonts w:ascii="Times New Roman" w:hAnsi="Times New Roman"/>
          <w:sz w:val="24"/>
          <w:szCs w:val="24"/>
        </w:rPr>
        <w:t xml:space="preserve">. However, certain regional trends are clear. </w:t>
      </w:r>
      <w:hyperlink r:id="rId10" w:history="1">
        <w:r w:rsidR="00DA558A" w:rsidRPr="00BB2F42">
          <w:rPr>
            <w:rStyle w:val="Hyperlink"/>
            <w:rFonts w:ascii="Times New Roman" w:hAnsi="Times New Roman"/>
            <w:sz w:val="24"/>
            <w:szCs w:val="24"/>
          </w:rPr>
          <w:t>Terrorism in aggregate has skyrocketed</w:t>
        </w:r>
      </w:hyperlink>
      <w:r w:rsidR="00DA558A" w:rsidRPr="00BB2F42">
        <w:rPr>
          <w:rFonts w:ascii="Times New Roman" w:hAnsi="Times New Roman"/>
          <w:sz w:val="24"/>
          <w:szCs w:val="24"/>
        </w:rPr>
        <w:t xml:space="preserve"> in countries in conflict, especially in Africa and the Middle East. </w:t>
      </w:r>
      <w:r w:rsidR="005D5857" w:rsidRPr="00BB2F42">
        <w:rPr>
          <w:rFonts w:ascii="Times New Roman" w:hAnsi="Times New Roman"/>
          <w:sz w:val="24"/>
          <w:szCs w:val="24"/>
        </w:rPr>
        <w:t>More than 80</w:t>
      </w:r>
      <w:r w:rsidR="00DA558A" w:rsidRPr="00BB2F42">
        <w:rPr>
          <w:rFonts w:ascii="Times New Roman" w:hAnsi="Times New Roman"/>
          <w:sz w:val="24"/>
          <w:szCs w:val="24"/>
        </w:rPr>
        <w:t xml:space="preserve"> percent of the terrorism losses and </w:t>
      </w:r>
      <w:r w:rsidR="005D5857" w:rsidRPr="00BB2F42">
        <w:rPr>
          <w:rFonts w:ascii="Times New Roman" w:hAnsi="Times New Roman"/>
          <w:sz w:val="24"/>
          <w:szCs w:val="24"/>
        </w:rPr>
        <w:t>90</w:t>
      </w:r>
      <w:r w:rsidR="00DA558A" w:rsidRPr="00BB2F42">
        <w:rPr>
          <w:rFonts w:ascii="Times New Roman" w:hAnsi="Times New Roman"/>
          <w:sz w:val="24"/>
          <w:szCs w:val="24"/>
        </w:rPr>
        <w:t xml:space="preserve"> percent of the battlefield deaths occurred in eight countries: Iraq, Nigeria, Afghanistan, Syria, Pakistan, Somalia, Ukraine, and Yemen. </w:t>
      </w:r>
      <w:r w:rsidR="00351FD9" w:rsidRPr="00BB2F42">
        <w:rPr>
          <w:rFonts w:ascii="Times New Roman" w:hAnsi="Times New Roman"/>
          <w:sz w:val="24"/>
          <w:szCs w:val="24"/>
        </w:rPr>
        <w:t xml:space="preserve">Despite these conflicts, battlefield deaths on a regional and global level remain well below the tolls of the 1980s, a change the Human Security Report </w:t>
      </w:r>
      <w:r w:rsidR="00351FD9" w:rsidRPr="00BB2F42">
        <w:rPr>
          <w:rFonts w:ascii="Times New Roman" w:hAnsi="Times New Roman"/>
          <w:sz w:val="24"/>
          <w:szCs w:val="24"/>
        </w:rPr>
        <w:lastRenderedPageBreak/>
        <w:t>attributes in large part decreasing numbers of interstate conflicts and the end of the Cold War.</w:t>
      </w:r>
    </w:p>
    <w:p w14:paraId="2447C0CE" w14:textId="77777777" w:rsidR="00DA558A" w:rsidRPr="00BB2F42" w:rsidRDefault="00DA558A" w:rsidP="00DA558A">
      <w:pPr>
        <w:rPr>
          <w:rFonts w:ascii="Times New Roman" w:hAnsi="Times New Roman"/>
          <w:sz w:val="24"/>
          <w:szCs w:val="24"/>
        </w:rPr>
      </w:pPr>
    </w:p>
    <w:p w14:paraId="6FBC68DD" w14:textId="77777777" w:rsidR="00BF3816" w:rsidRPr="00BB2F42" w:rsidRDefault="00DA558A" w:rsidP="00DA558A">
      <w:pPr>
        <w:rPr>
          <w:rFonts w:ascii="Times New Roman" w:hAnsi="Times New Roman"/>
          <w:sz w:val="24"/>
          <w:szCs w:val="24"/>
        </w:rPr>
      </w:pPr>
      <w:r w:rsidRPr="00BB2F42">
        <w:rPr>
          <w:rFonts w:ascii="Times New Roman" w:hAnsi="Times New Roman"/>
          <w:sz w:val="24"/>
          <w:szCs w:val="24"/>
        </w:rPr>
        <w:t xml:space="preserve">We know the 2015 data will include the ceasefire in Ukraine, direct Russian intervention in Syria, and the </w:t>
      </w:r>
      <w:del w:id="1" w:author="Melissa Dalton" w:date="2015-12-15T13:21:00Z">
        <w:r w:rsidRPr="00BB2F42" w:rsidDel="00A44870">
          <w:rPr>
            <w:rFonts w:ascii="Times New Roman" w:hAnsi="Times New Roman"/>
            <w:sz w:val="24"/>
            <w:szCs w:val="24"/>
          </w:rPr>
          <w:delText xml:space="preserve">metastasization </w:delText>
        </w:r>
      </w:del>
      <w:ins w:id="2" w:author="Melissa Dalton" w:date="2015-12-15T13:21:00Z">
        <w:r w:rsidR="00A44870">
          <w:rPr>
            <w:rFonts w:ascii="Times New Roman" w:hAnsi="Times New Roman"/>
            <w:sz w:val="24"/>
            <w:szCs w:val="24"/>
          </w:rPr>
          <w:t>metastasizing</w:t>
        </w:r>
        <w:r w:rsidR="00A44870" w:rsidRPr="00BB2F42">
          <w:rPr>
            <w:rFonts w:ascii="Times New Roman" w:hAnsi="Times New Roman"/>
            <w:sz w:val="24"/>
            <w:szCs w:val="24"/>
          </w:rPr>
          <w:t xml:space="preserve"> </w:t>
        </w:r>
      </w:ins>
      <w:r w:rsidRPr="00BB2F42">
        <w:rPr>
          <w:rFonts w:ascii="Times New Roman" w:hAnsi="Times New Roman"/>
          <w:sz w:val="24"/>
          <w:szCs w:val="24"/>
        </w:rPr>
        <w:t xml:space="preserve">of ISIS terrorism beyond Iraq and Syria. </w:t>
      </w:r>
      <w:r w:rsidR="00882DA7" w:rsidRPr="00BB2F42">
        <w:rPr>
          <w:rFonts w:ascii="Times New Roman" w:hAnsi="Times New Roman"/>
          <w:sz w:val="24"/>
          <w:szCs w:val="24"/>
        </w:rPr>
        <w:t xml:space="preserve">While the global death toll in 2015 will likely remain below half that of three decades ago, </w:t>
      </w:r>
      <w:del w:id="3" w:author="Melissa Dalton" w:date="2015-12-15T13:22:00Z">
        <w:r w:rsidR="00882DA7" w:rsidRPr="00BB2F42" w:rsidDel="00A44870">
          <w:rPr>
            <w:rFonts w:ascii="Times New Roman" w:hAnsi="Times New Roman"/>
            <w:sz w:val="24"/>
            <w:szCs w:val="24"/>
          </w:rPr>
          <w:delText xml:space="preserve">huge </w:delText>
        </w:r>
      </w:del>
      <w:ins w:id="4" w:author="Melissa Dalton" w:date="2015-12-15T13:22:00Z">
        <w:r w:rsidR="00A44870">
          <w:rPr>
            <w:rFonts w:ascii="Times New Roman" w:hAnsi="Times New Roman"/>
            <w:sz w:val="24"/>
            <w:szCs w:val="24"/>
          </w:rPr>
          <w:t>significant</w:t>
        </w:r>
        <w:r w:rsidR="00A44870" w:rsidRPr="00BB2F42">
          <w:rPr>
            <w:rFonts w:ascii="Times New Roman" w:hAnsi="Times New Roman"/>
            <w:sz w:val="24"/>
            <w:szCs w:val="24"/>
          </w:rPr>
          <w:t xml:space="preserve"> </w:t>
        </w:r>
      </w:ins>
      <w:r w:rsidR="00882DA7" w:rsidRPr="00BB2F42">
        <w:rPr>
          <w:rFonts w:ascii="Times New Roman" w:hAnsi="Times New Roman"/>
          <w:sz w:val="24"/>
          <w:szCs w:val="24"/>
        </w:rPr>
        <w:t>unknowns remain</w:t>
      </w:r>
      <w:ins w:id="5" w:author="Melissa Dalton" w:date="2015-12-15T13:22:00Z">
        <w:r w:rsidR="00A44870">
          <w:rPr>
            <w:rFonts w:ascii="Times New Roman" w:hAnsi="Times New Roman"/>
            <w:sz w:val="24"/>
            <w:szCs w:val="24"/>
          </w:rPr>
          <w:t>,</w:t>
        </w:r>
      </w:ins>
      <w:del w:id="6" w:author="Melissa Dalton" w:date="2015-12-15T13:21:00Z">
        <w:r w:rsidR="00882DA7" w:rsidRPr="00BB2F42" w:rsidDel="00A44870">
          <w:rPr>
            <w:rFonts w:ascii="Times New Roman" w:hAnsi="Times New Roman"/>
            <w:sz w:val="24"/>
            <w:szCs w:val="24"/>
          </w:rPr>
          <w:delText>:</w:delText>
        </w:r>
      </w:del>
      <w:r w:rsidR="00882DA7" w:rsidRPr="00BB2F42">
        <w:rPr>
          <w:rFonts w:ascii="Times New Roman" w:hAnsi="Times New Roman"/>
          <w:sz w:val="24"/>
          <w:szCs w:val="24"/>
        </w:rPr>
        <w:t xml:space="preserve">  </w:t>
      </w:r>
      <w:r w:rsidRPr="00BB2F42">
        <w:rPr>
          <w:rFonts w:ascii="Times New Roman" w:hAnsi="Times New Roman"/>
          <w:sz w:val="24"/>
          <w:szCs w:val="24"/>
        </w:rPr>
        <w:t xml:space="preserve"> </w:t>
      </w:r>
      <w:commentRangeStart w:id="7"/>
      <w:r w:rsidRPr="00BB2F42">
        <w:rPr>
          <w:rFonts w:ascii="Times New Roman" w:hAnsi="Times New Roman"/>
          <w:sz w:val="24"/>
          <w:szCs w:val="24"/>
        </w:rPr>
        <w:t>W</w:t>
      </w:r>
      <w:commentRangeEnd w:id="7"/>
      <w:r w:rsidR="00690F05">
        <w:rPr>
          <w:rStyle w:val="CommentReference"/>
        </w:rPr>
        <w:commentReference w:id="7"/>
      </w:r>
      <w:r w:rsidRPr="00BB2F42">
        <w:rPr>
          <w:rFonts w:ascii="Times New Roman" w:hAnsi="Times New Roman"/>
          <w:sz w:val="24"/>
          <w:szCs w:val="24"/>
        </w:rPr>
        <w:t>ill the absence of proxy conflict help Nigeria move toward peace despite transnational terrorist ties?  Will ISIS terrorism against Russia and NATO civilians prompt cooperation on deescalating Syria's civil war or prompt doubling down on preferred outcomes?</w:t>
      </w:r>
      <w:r w:rsidR="00882DA7" w:rsidRPr="00BB2F42">
        <w:rPr>
          <w:rFonts w:ascii="Times New Roman" w:hAnsi="Times New Roman"/>
          <w:sz w:val="24"/>
          <w:szCs w:val="24"/>
        </w:rPr>
        <w:t xml:space="preserve"> </w:t>
      </w:r>
      <w:del w:id="8" w:author="Greg Sanders" w:date="2015-12-15T14:08:00Z">
        <w:r w:rsidR="00882DA7" w:rsidRPr="00BB2F42" w:rsidDel="00690F05">
          <w:rPr>
            <w:rFonts w:ascii="Times New Roman" w:hAnsi="Times New Roman"/>
            <w:sz w:val="24"/>
            <w:szCs w:val="24"/>
          </w:rPr>
          <w:delText xml:space="preserve"> </w:delText>
        </w:r>
      </w:del>
      <w:ins w:id="9" w:author="Greg Sanders" w:date="2015-12-15T14:08:00Z">
        <w:r w:rsidR="00690F05">
          <w:rPr>
            <w:rFonts w:ascii="Times New Roman" w:hAnsi="Times New Roman"/>
            <w:sz w:val="24"/>
            <w:szCs w:val="24"/>
          </w:rPr>
          <w:t xml:space="preserve">The </w:t>
        </w:r>
      </w:ins>
      <w:ins w:id="10" w:author="Greg Sanders" w:date="2015-12-15T14:09:00Z">
        <w:r w:rsidR="00690F05">
          <w:rPr>
            <w:rFonts w:ascii="Times New Roman" w:hAnsi="Times New Roman"/>
            <w:sz w:val="24"/>
            <w:szCs w:val="24"/>
          </w:rPr>
          <w:t xml:space="preserve">decline in </w:t>
        </w:r>
      </w:ins>
      <w:ins w:id="11" w:author="Greg Sanders" w:date="2015-12-15T14:20:00Z">
        <w:r w:rsidR="00B267DA">
          <w:rPr>
            <w:rFonts w:ascii="Times New Roman" w:hAnsi="Times New Roman"/>
            <w:sz w:val="24"/>
            <w:szCs w:val="24"/>
          </w:rPr>
          <w:t xml:space="preserve">battlefield </w:t>
        </w:r>
      </w:ins>
      <w:ins w:id="12" w:author="Greg Sanders" w:date="2015-12-15T14:09:00Z">
        <w:r w:rsidR="00690F05">
          <w:rPr>
            <w:rFonts w:ascii="Times New Roman" w:hAnsi="Times New Roman"/>
            <w:sz w:val="24"/>
            <w:szCs w:val="24"/>
          </w:rPr>
          <w:t xml:space="preserve">violence is real </w:t>
        </w:r>
      </w:ins>
      <w:ins w:id="13" w:author="Greg Sanders" w:date="2015-12-15T14:19:00Z">
        <w:r w:rsidR="00B267DA">
          <w:rPr>
            <w:rFonts w:ascii="Times New Roman" w:hAnsi="Times New Roman"/>
            <w:sz w:val="24"/>
            <w:szCs w:val="24"/>
          </w:rPr>
          <w:t>but threatened</w:t>
        </w:r>
      </w:ins>
      <w:ins w:id="14" w:author="Greg Sanders" w:date="2015-12-15T14:09:00Z">
        <w:r w:rsidR="00690F05">
          <w:rPr>
            <w:rFonts w:ascii="Times New Roman" w:hAnsi="Times New Roman"/>
            <w:sz w:val="24"/>
            <w:szCs w:val="24"/>
          </w:rPr>
          <w:t xml:space="preserve">, </w:t>
        </w:r>
      </w:ins>
      <w:ins w:id="15" w:author="Greg Sanders" w:date="2015-12-15T14:13:00Z">
        <w:r w:rsidR="00690F05">
          <w:rPr>
            <w:rFonts w:ascii="Times New Roman" w:hAnsi="Times New Roman"/>
            <w:sz w:val="24"/>
            <w:szCs w:val="24"/>
          </w:rPr>
          <w:t xml:space="preserve">the crisis in Syria highlights the degree to which </w:t>
        </w:r>
      </w:ins>
      <w:ins w:id="16" w:author="Greg Sanders" w:date="2015-12-15T14:14:00Z">
        <w:r w:rsidR="00690F05">
          <w:rPr>
            <w:rFonts w:ascii="Times New Roman" w:hAnsi="Times New Roman"/>
            <w:sz w:val="24"/>
            <w:szCs w:val="24"/>
          </w:rPr>
          <w:t xml:space="preserve">peace </w:t>
        </w:r>
      </w:ins>
      <w:ins w:id="17" w:author="Greg Sanders" w:date="2015-12-15T14:13:00Z">
        <w:r w:rsidR="00690F05">
          <w:rPr>
            <w:rFonts w:ascii="Times New Roman" w:hAnsi="Times New Roman"/>
            <w:sz w:val="24"/>
            <w:szCs w:val="24"/>
          </w:rPr>
          <w:t xml:space="preserve">is </w:t>
        </w:r>
      </w:ins>
      <w:ins w:id="18" w:author="Greg Sanders" w:date="2015-12-15T14:10:00Z">
        <w:r w:rsidR="00690F05">
          <w:rPr>
            <w:rFonts w:ascii="Times New Roman" w:hAnsi="Times New Roman"/>
            <w:sz w:val="24"/>
            <w:szCs w:val="24"/>
          </w:rPr>
          <w:t xml:space="preserve">contingent on </w:t>
        </w:r>
      </w:ins>
      <w:ins w:id="19" w:author="Greg Sanders" w:date="2015-12-15T14:13:00Z">
        <w:r w:rsidR="00690F05">
          <w:rPr>
            <w:rFonts w:ascii="Times New Roman" w:hAnsi="Times New Roman"/>
            <w:sz w:val="24"/>
            <w:szCs w:val="24"/>
          </w:rPr>
          <w:t xml:space="preserve">the </w:t>
        </w:r>
      </w:ins>
      <w:ins w:id="20" w:author="Greg Sanders" w:date="2015-12-15T14:10:00Z">
        <w:r w:rsidR="00690F05">
          <w:rPr>
            <w:rFonts w:ascii="Times New Roman" w:hAnsi="Times New Roman"/>
            <w:sz w:val="24"/>
            <w:szCs w:val="24"/>
          </w:rPr>
          <w:t xml:space="preserve">remission of great power </w:t>
        </w:r>
      </w:ins>
      <w:ins w:id="21" w:author="Greg Sanders" w:date="2015-12-15T14:14:00Z">
        <w:r w:rsidR="00B267DA">
          <w:rPr>
            <w:rFonts w:ascii="Times New Roman" w:hAnsi="Times New Roman"/>
            <w:sz w:val="24"/>
            <w:szCs w:val="24"/>
          </w:rPr>
          <w:t>conflict</w:t>
        </w:r>
      </w:ins>
      <w:ins w:id="22" w:author="Greg Sanders" w:date="2015-12-15T14:10:00Z">
        <w:r w:rsidR="00690F05">
          <w:rPr>
            <w:rFonts w:ascii="Times New Roman" w:hAnsi="Times New Roman"/>
            <w:sz w:val="24"/>
            <w:szCs w:val="24"/>
          </w:rPr>
          <w:t>.</w:t>
        </w:r>
      </w:ins>
      <w:ins w:id="23" w:author="Greg Sanders" w:date="2015-12-15T14:21:00Z">
        <w:r w:rsidR="00B267DA">
          <w:rPr>
            <w:rFonts w:ascii="Times New Roman" w:hAnsi="Times New Roman"/>
            <w:sz w:val="24"/>
            <w:szCs w:val="24"/>
          </w:rPr>
          <w:t xml:space="preserve"> </w:t>
        </w:r>
      </w:ins>
      <w:ins w:id="24" w:author="Greg Sanders" w:date="2015-12-15T14:31:00Z">
        <w:r w:rsidR="00853D04">
          <w:rPr>
            <w:rFonts w:ascii="Times New Roman" w:hAnsi="Times New Roman"/>
            <w:sz w:val="24"/>
            <w:szCs w:val="24"/>
          </w:rPr>
          <w:t>Similarly, the rise of terrorism in Nigeria, like the one-sided violence of the Rwandan genocide</w:t>
        </w:r>
      </w:ins>
      <w:ins w:id="25" w:author="Greg Sanders" w:date="2015-12-15T14:35:00Z">
        <w:r w:rsidR="0067172C">
          <w:rPr>
            <w:rFonts w:ascii="Times New Roman" w:hAnsi="Times New Roman"/>
            <w:sz w:val="24"/>
            <w:szCs w:val="24"/>
          </w:rPr>
          <w:t xml:space="preserve"> during the nineties</w:t>
        </w:r>
      </w:ins>
      <w:ins w:id="26" w:author="Greg Sanders" w:date="2015-12-15T14:31:00Z">
        <w:r w:rsidR="00853D04">
          <w:rPr>
            <w:rFonts w:ascii="Times New Roman" w:hAnsi="Times New Roman"/>
            <w:sz w:val="24"/>
            <w:szCs w:val="24"/>
          </w:rPr>
          <w:t>,</w:t>
        </w:r>
      </w:ins>
      <w:ins w:id="27" w:author="Greg Sanders" w:date="2015-12-15T14:37:00Z">
        <w:r w:rsidR="0067172C">
          <w:rPr>
            <w:rFonts w:ascii="Times New Roman" w:hAnsi="Times New Roman"/>
            <w:sz w:val="24"/>
            <w:szCs w:val="24"/>
          </w:rPr>
          <w:t xml:space="preserve"> </w:t>
        </w:r>
        <w:proofErr w:type="gramStart"/>
        <w:r w:rsidR="0067172C">
          <w:rPr>
            <w:rFonts w:ascii="Times New Roman" w:hAnsi="Times New Roman"/>
            <w:sz w:val="24"/>
            <w:szCs w:val="24"/>
          </w:rPr>
          <w:t>show</w:t>
        </w:r>
        <w:proofErr w:type="gramEnd"/>
        <w:r w:rsidR="0067172C">
          <w:rPr>
            <w:rFonts w:ascii="Times New Roman" w:hAnsi="Times New Roman"/>
            <w:sz w:val="24"/>
            <w:szCs w:val="24"/>
          </w:rPr>
          <w:t xml:space="preserve"> that the international system will need to continue to adapt to new forms of humanitarian crises.</w:t>
        </w:r>
      </w:ins>
      <w:commentRangeStart w:id="28"/>
      <w:del w:id="29" w:author="Greg Sanders" w:date="2015-12-15T14:05:00Z">
        <w:r w:rsidR="00882DA7" w:rsidRPr="00BB2F42" w:rsidDel="00690F05">
          <w:rPr>
            <w:rFonts w:ascii="Times New Roman" w:hAnsi="Times New Roman"/>
            <w:sz w:val="24"/>
            <w:szCs w:val="24"/>
          </w:rPr>
          <w:delText>The cost of 1980s proxy conflicts help explain why scholars like</w:delText>
        </w:r>
        <w:r w:rsidR="00D4279E" w:rsidRPr="00BB2F42" w:rsidDel="00690F05">
          <w:rPr>
            <w:rFonts w:ascii="Times New Roman" w:hAnsi="Times New Roman"/>
            <w:sz w:val="24"/>
            <w:szCs w:val="24"/>
          </w:rPr>
          <w:delText xml:space="preserve"> the Council for Foreign Relation's</w:delText>
        </w:r>
        <w:r w:rsidR="00882DA7" w:rsidRPr="00BB2F42" w:rsidDel="00690F05">
          <w:rPr>
            <w:rFonts w:ascii="Times New Roman" w:hAnsi="Times New Roman"/>
            <w:sz w:val="24"/>
            <w:szCs w:val="24"/>
          </w:rPr>
          <w:delText xml:space="preserve"> Phil Gordon have called for </w:delText>
        </w:r>
        <w:r w:rsidR="0067172C" w:rsidDel="00690F05">
          <w:fldChar w:fldCharType="begin"/>
        </w:r>
        <w:r w:rsidR="0067172C" w:rsidDel="00690F05">
          <w:delInstrText xml:space="preserve"> HYPERLINK "http://csis.informz.net/z/cjUucD9taT01MjI4NDYzJnA9MSZ1PTEwMTA2NTM1NTAmbGk9MzIzNjMwNjc/index.html" </w:delInstrText>
        </w:r>
        <w:r w:rsidR="0067172C" w:rsidDel="00690F05">
          <w:fldChar w:fldCharType="separate"/>
        </w:r>
        <w:r w:rsidR="00882DA7" w:rsidRPr="00BB2F42" w:rsidDel="00690F05">
          <w:rPr>
            <w:rStyle w:val="Hyperlink"/>
            <w:rFonts w:ascii="Times New Roman" w:hAnsi="Times New Roman"/>
            <w:sz w:val="24"/>
            <w:szCs w:val="24"/>
          </w:rPr>
          <w:delText>diplomacy and de</w:delText>
        </w:r>
        <w:r w:rsidR="00D4279E" w:rsidRPr="00BB2F42" w:rsidDel="00690F05">
          <w:rPr>
            <w:rStyle w:val="Hyperlink"/>
            <w:rFonts w:ascii="Times New Roman" w:hAnsi="Times New Roman"/>
            <w:sz w:val="24"/>
            <w:szCs w:val="24"/>
          </w:rPr>
          <w:delText>-</w:delText>
        </w:r>
        <w:r w:rsidR="00882DA7" w:rsidRPr="00BB2F42" w:rsidDel="00690F05">
          <w:rPr>
            <w:rStyle w:val="Hyperlink"/>
            <w:rFonts w:ascii="Times New Roman" w:hAnsi="Times New Roman"/>
            <w:sz w:val="24"/>
            <w:szCs w:val="24"/>
          </w:rPr>
          <w:delText xml:space="preserve">escalation </w:delText>
        </w:r>
        <w:r w:rsidR="00D4279E" w:rsidRPr="00BB2F42" w:rsidDel="00690F05">
          <w:rPr>
            <w:rStyle w:val="Hyperlink"/>
            <w:rFonts w:ascii="Times New Roman" w:hAnsi="Times New Roman"/>
            <w:sz w:val="24"/>
            <w:szCs w:val="24"/>
          </w:rPr>
          <w:delText>in Syria</w:delText>
        </w:r>
        <w:r w:rsidR="0067172C" w:rsidDel="00690F05">
          <w:rPr>
            <w:rStyle w:val="Hyperlink"/>
            <w:rFonts w:ascii="Times New Roman" w:hAnsi="Times New Roman"/>
            <w:sz w:val="24"/>
            <w:szCs w:val="24"/>
          </w:rPr>
          <w:fldChar w:fldCharType="end"/>
        </w:r>
        <w:r w:rsidR="00446037" w:rsidDel="00690F05">
          <w:rPr>
            <w:rFonts w:ascii="Times New Roman" w:hAnsi="Times New Roman"/>
            <w:sz w:val="24"/>
            <w:szCs w:val="24"/>
          </w:rPr>
          <w:delText>,</w:delText>
        </w:r>
        <w:r w:rsidR="00D4279E" w:rsidRPr="00BB2F42" w:rsidDel="00690F05">
          <w:rPr>
            <w:rFonts w:ascii="Times New Roman" w:hAnsi="Times New Roman"/>
            <w:sz w:val="24"/>
            <w:szCs w:val="24"/>
          </w:rPr>
          <w:delText xml:space="preserve"> but past successes do not guarantee future results.</w:delText>
        </w:r>
        <w:commentRangeEnd w:id="28"/>
        <w:r w:rsidR="00A44870" w:rsidDel="00690F05">
          <w:rPr>
            <w:rStyle w:val="CommentReference"/>
          </w:rPr>
          <w:commentReference w:id="28"/>
        </w:r>
      </w:del>
    </w:p>
    <w:sectPr w:rsidR="00BF3816" w:rsidRPr="00BB2F42" w:rsidSect="00772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reg Sanders" w:date="2015-12-15T14:06:00Z" w:initials="GS">
    <w:p w14:paraId="499555F8" w14:textId="77777777" w:rsidR="00690F05" w:rsidRDefault="00690F05">
      <w:pPr>
        <w:pStyle w:val="CommentText"/>
      </w:pPr>
      <w:r>
        <w:rPr>
          <w:rStyle w:val="CommentReference"/>
        </w:rPr>
        <w:annotationRef/>
      </w:r>
      <w:r>
        <w:t>If we’re switching to a comma, shouldn’t this be lower case?</w:t>
      </w:r>
    </w:p>
  </w:comment>
  <w:comment w:id="28" w:author="Melissa Dalton" w:date="2015-12-15T13:25:00Z" w:initials="MD">
    <w:p w14:paraId="010FE41D" w14:textId="77777777" w:rsidR="00A44870" w:rsidRDefault="00A44870">
      <w:pPr>
        <w:pStyle w:val="CommentText"/>
      </w:pPr>
      <w:r>
        <w:rPr>
          <w:rStyle w:val="CommentReference"/>
        </w:rPr>
        <w:annotationRef/>
      </w:r>
      <w:r>
        <w:t>This</w:t>
      </w:r>
      <w:r w:rsidR="002B464E">
        <w:t xml:space="preserve"> seems unconnected to the rest of the article</w:t>
      </w:r>
      <w:r>
        <w:t>.</w:t>
      </w:r>
      <w:r w:rsidR="002B464E">
        <w:t xml:space="preserve"> Recommend concluding the piece with an argument on whether or not Greg thinks violence is declining, per his first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555F8" w15:done="0"/>
  <w15:commentEx w15:paraId="010FE4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Dalton">
    <w15:presenceInfo w15:providerId="AD" w15:userId="S-1-5-21-1479664408-1137348619-37284488-18926"/>
  </w15:person>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A3"/>
    <w:rsid w:val="00060B63"/>
    <w:rsid w:val="00122C85"/>
    <w:rsid w:val="00136963"/>
    <w:rsid w:val="001F51F1"/>
    <w:rsid w:val="002459A7"/>
    <w:rsid w:val="0027217C"/>
    <w:rsid w:val="002A4C22"/>
    <w:rsid w:val="002B464E"/>
    <w:rsid w:val="002C1E83"/>
    <w:rsid w:val="003350EF"/>
    <w:rsid w:val="00351FD9"/>
    <w:rsid w:val="003865B5"/>
    <w:rsid w:val="003D45EC"/>
    <w:rsid w:val="0040549D"/>
    <w:rsid w:val="00420DA6"/>
    <w:rsid w:val="0043218F"/>
    <w:rsid w:val="00446037"/>
    <w:rsid w:val="005D5857"/>
    <w:rsid w:val="0067172C"/>
    <w:rsid w:val="00690F05"/>
    <w:rsid w:val="006F2D64"/>
    <w:rsid w:val="00737379"/>
    <w:rsid w:val="00772487"/>
    <w:rsid w:val="00853D04"/>
    <w:rsid w:val="0085404D"/>
    <w:rsid w:val="00882DA7"/>
    <w:rsid w:val="008F7FE3"/>
    <w:rsid w:val="009F578A"/>
    <w:rsid w:val="00A44870"/>
    <w:rsid w:val="00A8302C"/>
    <w:rsid w:val="00AB1D0D"/>
    <w:rsid w:val="00B166B4"/>
    <w:rsid w:val="00B267DA"/>
    <w:rsid w:val="00B72B70"/>
    <w:rsid w:val="00BB2F42"/>
    <w:rsid w:val="00BE3F05"/>
    <w:rsid w:val="00BF3816"/>
    <w:rsid w:val="00D4279E"/>
    <w:rsid w:val="00D83213"/>
    <w:rsid w:val="00DA558A"/>
    <w:rsid w:val="00DB6504"/>
    <w:rsid w:val="00E94FF2"/>
    <w:rsid w:val="00EB2882"/>
    <w:rsid w:val="00F161A3"/>
    <w:rsid w:val="00FB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D392"/>
  <w15:docId w15:val="{ACDD1086-253A-4DB6-99FB-23935C6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8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efficientName">
    <w:name w:val="Coefficient Name"/>
    <w:basedOn w:val="BodyText"/>
    <w:link w:val="CoefficientNameChar"/>
    <w:qFormat/>
    <w:rsid w:val="009F578A"/>
    <w:pPr>
      <w:spacing w:after="0" w:line="240" w:lineRule="auto"/>
      <w:ind w:left="576" w:hanging="288"/>
    </w:pPr>
  </w:style>
  <w:style w:type="character" w:customStyle="1" w:styleId="CoefficientNameChar">
    <w:name w:val="Coefficient Name Char"/>
    <w:basedOn w:val="BodyTextChar"/>
    <w:link w:val="CoefficientName"/>
    <w:rsid w:val="009F578A"/>
  </w:style>
  <w:style w:type="paragraph" w:styleId="BodyText">
    <w:name w:val="Body Text"/>
    <w:basedOn w:val="Normal"/>
    <w:link w:val="BodyTextChar"/>
    <w:uiPriority w:val="99"/>
    <w:semiHidden/>
    <w:unhideWhenUsed/>
    <w:rsid w:val="009F578A"/>
    <w:pPr>
      <w:spacing w:after="120" w:line="259" w:lineRule="auto"/>
    </w:pPr>
    <w:rPr>
      <w:rFonts w:asciiTheme="minorHAnsi" w:hAnsiTheme="minorHAnsi" w:cstheme="minorBidi"/>
    </w:rPr>
  </w:style>
  <w:style w:type="character" w:customStyle="1" w:styleId="BodyTextChar">
    <w:name w:val="Body Text Char"/>
    <w:basedOn w:val="DefaultParagraphFont"/>
    <w:link w:val="BodyText"/>
    <w:uiPriority w:val="99"/>
    <w:semiHidden/>
    <w:rsid w:val="009F578A"/>
  </w:style>
  <w:style w:type="character" w:styleId="Hyperlink">
    <w:name w:val="Hyperlink"/>
    <w:basedOn w:val="DefaultParagraphFont"/>
    <w:uiPriority w:val="99"/>
    <w:unhideWhenUsed/>
    <w:rsid w:val="00B72B70"/>
    <w:rPr>
      <w:color w:val="0563C1" w:themeColor="hyperlink"/>
      <w:u w:val="single"/>
    </w:rPr>
  </w:style>
  <w:style w:type="character" w:styleId="CommentReference">
    <w:name w:val="annotation reference"/>
    <w:basedOn w:val="DefaultParagraphFont"/>
    <w:uiPriority w:val="99"/>
    <w:semiHidden/>
    <w:unhideWhenUsed/>
    <w:rsid w:val="003865B5"/>
    <w:rPr>
      <w:sz w:val="16"/>
      <w:szCs w:val="16"/>
    </w:rPr>
  </w:style>
  <w:style w:type="paragraph" w:styleId="CommentText">
    <w:name w:val="annotation text"/>
    <w:basedOn w:val="Normal"/>
    <w:link w:val="CommentTextChar"/>
    <w:uiPriority w:val="99"/>
    <w:semiHidden/>
    <w:unhideWhenUsed/>
    <w:rsid w:val="003865B5"/>
    <w:rPr>
      <w:sz w:val="20"/>
      <w:szCs w:val="20"/>
    </w:rPr>
  </w:style>
  <w:style w:type="character" w:customStyle="1" w:styleId="CommentTextChar">
    <w:name w:val="Comment Text Char"/>
    <w:basedOn w:val="DefaultParagraphFont"/>
    <w:link w:val="CommentText"/>
    <w:uiPriority w:val="99"/>
    <w:semiHidden/>
    <w:rsid w:val="003865B5"/>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65B5"/>
    <w:rPr>
      <w:b/>
      <w:bCs/>
    </w:rPr>
  </w:style>
  <w:style w:type="character" w:customStyle="1" w:styleId="CommentSubjectChar">
    <w:name w:val="Comment Subject Char"/>
    <w:basedOn w:val="CommentTextChar"/>
    <w:link w:val="CommentSubject"/>
    <w:uiPriority w:val="99"/>
    <w:semiHidden/>
    <w:rsid w:val="003865B5"/>
    <w:rPr>
      <w:rFonts w:ascii="Calibri" w:hAnsi="Calibri" w:cs="Times New Roman"/>
      <w:b/>
      <w:bCs/>
      <w:sz w:val="20"/>
      <w:szCs w:val="20"/>
    </w:rPr>
  </w:style>
  <w:style w:type="paragraph" w:styleId="BalloonText">
    <w:name w:val="Balloon Text"/>
    <w:basedOn w:val="Normal"/>
    <w:link w:val="BalloonTextChar"/>
    <w:uiPriority w:val="99"/>
    <w:semiHidden/>
    <w:unhideWhenUsed/>
    <w:rsid w:val="003865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rgroup.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venpinker.com/publications/better-angels-our-nature" TargetMode="External"/><Relationship Id="rId11" Type="http://schemas.openxmlformats.org/officeDocument/2006/relationships/comments" Target="comments.xml"/><Relationship Id="rId5" Type="http://schemas.openxmlformats.org/officeDocument/2006/relationships/hyperlink" Target="https://twitter.com/gregorysanders" TargetMode="External"/><Relationship Id="rId15" Type="http://schemas.openxmlformats.org/officeDocument/2006/relationships/theme" Target="theme/theme1.xml"/><Relationship Id="rId10" Type="http://schemas.openxmlformats.org/officeDocument/2006/relationships/hyperlink" Target="http://economicsandpeace.org/wp-content/uploads/2015/11/Global-Terrorism-Index-2015.pdf" TargetMode="External"/><Relationship Id="rId4" Type="http://schemas.openxmlformats.org/officeDocument/2006/relationships/hyperlink" Target="http://csis.org/expert/gregory-sanders" TargetMode="External"/><Relationship Id="rId9" Type="http://schemas.openxmlformats.org/officeDocument/2006/relationships/hyperlink" Target="http://www.pcr.uu.se/research/ucdp/datasets/ucdp_battle-related_deaths_datase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2544</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Sanders</dc:creator>
  <cp:lastModifiedBy>Greg Sanders</cp:lastModifiedBy>
  <cp:revision>2</cp:revision>
  <dcterms:created xsi:type="dcterms:W3CDTF">2015-12-15T19:38:00Z</dcterms:created>
  <dcterms:modified xsi:type="dcterms:W3CDTF">2015-12-15T19:38:00Z</dcterms:modified>
</cp:coreProperties>
</file>